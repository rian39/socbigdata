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ins w:id="0" w:author="adrian " w:date="2016-06-07T09:07:43Z">
        <w:r>
          <w:rPr/>
          <w:t>Social Intelligence</w:t>
        </w:r>
      </w:ins>
    </w:p>
    <w:p>
      <w:pPr>
        <w:pStyle w:val="Normal"/>
        <w:rPr/>
      </w:pPr>
      <w:ins w:id="1" w:author="adrian " w:date="2016-06-07T09:07:43Z">
        <w:r>
          <w:rPr/>
          <w:t xml:space="preserve">BD is a form of Social Intelligence. This is what distinguishes it from what it displaces or replaces; from other ways of knowing and acting. The SI of BD is constantly reforming or transforming the social fabric and changing what counts as social/natural. </w:t>
        </w:r>
      </w:ins>
    </w:p>
    <w:p>
      <w:pPr>
        <w:pStyle w:val="Normal"/>
        <w:rPr/>
      </w:pPr>
      <w:ins w:id="2" w:author="adrian " w:date="2016-06-07T09:07:43Z">
        <w:r>
          <w:rPr/>
        </w:r>
      </w:ins>
    </w:p>
    <w:p>
      <w:pPr>
        <w:pStyle w:val="Normal"/>
        <w:rPr/>
      </w:pPr>
      <w:ins w:id="3" w:author="adrian " w:date="2016-06-07T09:07:43Z">
        <w:r>
          <w:rPr/>
          <w:t xml:space="preserve">Characteristics of the SI of BD: </w:t>
        </w:r>
      </w:ins>
    </w:p>
    <w:p>
      <w:pPr>
        <w:pStyle w:val="ListParagraph"/>
        <w:numPr>
          <w:ilvl w:val="0"/>
          <w:numId w:val="2"/>
        </w:numPr>
        <w:rPr/>
      </w:pPr>
      <w:ins w:id="4" w:author="adrian " w:date="2016-06-07T09:07:43Z">
        <w:r>
          <w:rPr/>
          <w:t xml:space="preserve">it is a new way of knowing the social (and the natural). It finds affinities and likenesses between entities and uses these affinities to associate them – people like you like things like this; things like this like people like you. The SI of BD is somewhat alien to us. The groupings it identifies are new and nameless. We may not know what they are. Emergent classifications. That may have to be measured. </w:t>
        </w:r>
      </w:ins>
    </w:p>
    <w:p>
      <w:pPr>
        <w:pStyle w:val="ListParagraph"/>
        <w:numPr>
          <w:ilvl w:val="0"/>
          <w:numId w:val="2"/>
        </w:numPr>
        <w:rPr/>
      </w:pPr>
      <w:ins w:id="5" w:author="adrian " w:date="2016-06-07T09:07:43Z">
        <w:r>
          <w:rPr/>
          <w:t>it is creating new forms of the social (and the natural).  People relate to the new categories of actants (humans and non-humans)that the SI of BD creates by relating people and things.  Is like Rabinow’s bio-sociality but generalised to data sociality. (Data nature? data naturality?)</w:t>
        </w:r>
      </w:ins>
    </w:p>
    <w:p>
      <w:pPr>
        <w:pStyle w:val="ListParagraph"/>
        <w:numPr>
          <w:ilvl w:val="0"/>
          <w:numId w:val="2"/>
        </w:numPr>
        <w:rPr/>
      </w:pPr>
      <w:ins w:id="6" w:author="adrian " w:date="2016-06-07T09:07:43Z">
        <w:r>
          <w:rPr/>
          <w:t xml:space="preserve">it is a manifestation of social relations. The SI of BD is the upshot of the actions and inter-relations and collaborations of many different people and things. A redistribution of method. </w:t>
        </w:r>
      </w:ins>
    </w:p>
    <w:p>
      <w:pPr>
        <w:pStyle w:val="ListParagraph"/>
        <w:numPr>
          <w:ilvl w:val="0"/>
          <w:numId w:val="2"/>
        </w:numPr>
        <w:rPr/>
      </w:pPr>
      <w:ins w:id="7" w:author="adrian " w:date="2016-06-07T09:07:43Z">
        <w:r>
          <w:rPr/>
          <w:t xml:space="preserve">it attracts the social.  It invites interaction and invention. The SI of BD is often crowd-sourced. </w:t>
        </w:r>
      </w:ins>
    </w:p>
    <w:p>
      <w:pPr>
        <w:pStyle w:val="Normal"/>
        <w:rPr/>
      </w:pPr>
      <w:ins w:id="8" w:author="adrian " w:date="2016-06-07T09:07:43Z">
        <w:r>
          <w:rPr/>
        </w:r>
      </w:ins>
    </w:p>
    <w:p>
      <w:pPr>
        <w:pStyle w:val="Normal"/>
        <w:rPr/>
      </w:pPr>
      <w:ins w:id="9" w:author="adrian " w:date="2016-06-07T09:07:43Z">
        <w:r>
          <w:rPr/>
          <w:t xml:space="preserve">The above properties are what make the SI of BD so generative and seemingly autonomous. They are also what make it (its composition and effects) so unpredictable. Practitioners in our domains just want to use BD to learn more about how to cure diseases, manage waste, know the population but these new forms of the social emerge as often unintended and unpredicted / predictable side-effects. All of which poses problems for an Ethic of Care. </w:t>
        </w:r>
      </w:ins>
    </w:p>
    <w:p>
      <w:pPr>
        <w:pStyle w:val="Heading2"/>
        <w:rPr/>
      </w:pPr>
      <w:ins w:id="10" w:author="adrian " w:date="2016-06-07T09:07:43Z">
        <w:r>
          <w:rPr/>
          <w:t>Specificity of SI</w:t>
        </w:r>
      </w:ins>
    </w:p>
    <w:p>
      <w:pPr>
        <w:pStyle w:val="Normal"/>
        <w:rPr/>
      </w:pPr>
      <w:ins w:id="11" w:author="adrian " w:date="2016-06-07T09:07:43Z">
        <w:r>
          <w:rPr/>
          <w:t xml:space="preserve">The SI of BD knows and does different things in each of our domains: </w:t>
        </w:r>
      </w:ins>
      <w:ins w:id="12" w:author="adrian " w:date="2016-06-07T09:07:43Z">
        <w:r>
          <w:rPr>
            <w:rStyle w:val="FootnoteAnchor"/>
          </w:rPr>
          <w:footnoteReference w:id="2"/>
        </w:r>
      </w:ins>
    </w:p>
    <w:p>
      <w:pPr>
        <w:pStyle w:val="Normal"/>
        <w:rPr/>
      </w:pPr>
      <w:ins w:id="13" w:author="adrian " w:date="2016-06-07T09:07:43Z">
        <w:r>
          <w:rPr/>
        </w:r>
      </w:ins>
    </w:p>
    <w:p>
      <w:pPr>
        <w:pStyle w:val="ListParagraph"/>
        <w:numPr>
          <w:ilvl w:val="0"/>
          <w:numId w:val="1"/>
        </w:numPr>
        <w:rPr/>
      </w:pPr>
      <w:ins w:id="14" w:author="adrian " w:date="2016-06-07T09:07:43Z">
        <w:r>
          <w:rPr/>
          <w:t xml:space="preserve">In genomics, the Social Intelligence of genomics Big Data opens new horizons for </w:t>
        </w:r>
      </w:ins>
      <w:ins w:id="15" w:author="adrian " w:date="2016-06-07T09:07:43Z">
        <w:r>
          <w:rPr>
            <w:i/>
          </w:rPr>
          <w:t>knowing (about) life</w:t>
        </w:r>
      </w:ins>
      <w:ins w:id="16" w:author="adrian " w:date="2016-06-07T09:07:43Z">
        <w:r>
          <w:rPr/>
          <w:t>.  Indeed the life sciences (and life itself) are becoming more and constituted through the Social Intelligence of (NGS) BD. The goal in genomics/the life sciences is to harness the SI of genomics to yield increasingly accurate knowledge about life.</w:t>
        </w:r>
      </w:ins>
    </w:p>
    <w:p>
      <w:pPr>
        <w:pStyle w:val="ListParagraph"/>
        <w:numPr>
          <w:ilvl w:val="0"/>
          <w:numId w:val="1"/>
        </w:numPr>
        <w:rPr/>
      </w:pPr>
      <w:ins w:id="17" w:author="adrian " w:date="2016-06-07T09:07:43Z">
        <w:r>
          <w:rPr/>
          <w:t xml:space="preserve">The Social Intelligence of interest in National Statistics is how BD </w:t>
        </w:r>
      </w:ins>
      <w:ins w:id="18" w:author="adrian " w:date="2016-06-07T09:07:43Z">
        <w:r>
          <w:rPr>
            <w:i/>
          </w:rPr>
          <w:t>knows the population</w:t>
        </w:r>
      </w:ins>
      <w:ins w:id="19" w:author="adrian " w:date="2016-06-07T09:07:43Z">
        <w:r>
          <w:rPr/>
          <w:t xml:space="preserve"> and how well it knows it. The SI of BD from a variety of sources is being used to know populations. The question for ONS is whether and how to use the SI of BD to create official statistics worthy of the name.</w:t>
        </w:r>
      </w:ins>
    </w:p>
    <w:p>
      <w:pPr>
        <w:pStyle w:val="ListParagraph"/>
        <w:numPr>
          <w:ilvl w:val="0"/>
          <w:numId w:val="1"/>
        </w:numPr>
        <w:rPr/>
      </w:pPr>
      <w:ins w:id="20" w:author="adrian " w:date="2016-06-07T09:07:43Z">
        <w:r>
          <w:rPr/>
          <w:t xml:space="preserve">In waste management, the practitioners are trying to master the SI of BD to help them to </w:t>
        </w:r>
      </w:ins>
      <w:ins w:id="21" w:author="adrian " w:date="2016-06-07T09:07:43Z">
        <w:r>
          <w:rPr>
            <w:i/>
          </w:rPr>
          <w:t>know and govern citizens/waste</w:t>
        </w:r>
      </w:ins>
      <w:ins w:id="22" w:author="adrian " w:date="2016-06-07T09:07:43Z">
        <w:r>
          <w:rPr/>
          <w:t xml:space="preserve">.  Practitioners in this domain are engaging with BD because of its potential to help them meet waste disposal targets. </w:t>
        </w:r>
      </w:ins>
    </w:p>
    <w:p>
      <w:pPr>
        <w:pStyle w:val="Normal"/>
        <w:rPr/>
      </w:pPr>
      <w:ins w:id="23" w:author="adrian " w:date="2016-06-07T09:07:43Z">
        <w:r>
          <w:rPr/>
        </w:r>
      </w:ins>
    </w:p>
    <w:p>
      <w:pPr>
        <w:pStyle w:val="Normal"/>
        <w:rPr/>
      </w:pPr>
      <w:ins w:id="24" w:author="adrian " w:date="2016-06-07T09:07:43Z">
        <w:r>
          <w:rPr/>
          <w:t xml:space="preserve">Differences in the role of SI in the different domains shape their social fabric in specific ways.  Each domain has different matters of concern. These specify what could, or should, constitute the Ethic of Care for that domain. </w:t>
        </w:r>
      </w:ins>
    </w:p>
    <w:p>
      <w:pPr>
        <w:pStyle w:val="Normal"/>
        <w:rPr/>
      </w:pPr>
      <w:ins w:id="25" w:author="adrian " w:date="2016-06-07T09:07:43Z">
        <w:r>
          <w:rPr/>
        </w:r>
      </w:ins>
    </w:p>
    <w:p>
      <w:pPr>
        <w:pStyle w:val="Normal"/>
        <w:rPr/>
      </w:pPr>
      <w:ins w:id="26" w:author="adrian " w:date="2016-06-07T09:07:43Z">
        <w:r>
          <w:rPr/>
          <w:t>(But we work on the assumption that ethical problems are ones for which we don’t have solutions.)</w:t>
        </w:r>
      </w:ins>
    </w:p>
    <w:p>
      <w:pPr>
        <w:pStyle w:val="Normal"/>
        <w:rPr/>
      </w:pPr>
      <w:ins w:id="27" w:author="adrian " w:date="2016-06-07T09:07:43Z">
        <w:r>
          <w:rPr/>
        </w:r>
      </w:ins>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pStyle w:val="Normal"/>
        <w:rPr>
          <w:rStyle w:val="Heading2Char"/>
        </w:rPr>
      </w:pPr>
      <w:ins w:id="28" w:author="adrian " w:date="2016-06-07T09:07:43Z">
        <w:r>
          <w:rPr>
            <w:rStyle w:val="Heading2Char"/>
          </w:rPr>
          <w:t>Genomics and Social Intelligence (as an advanced form of accuracy)</w:t>
        </w:r>
      </w:ins>
    </w:p>
    <w:p>
      <w:pPr>
        <w:pStyle w:val="Heading1"/>
        <w:rPr/>
      </w:pPr>
      <w:del w:id="29" w:author="adrian " w:date="2016-06-07T09:07:43Z">
        <w:r>
          <w:rPr/>
          <w:delText>Genomics as big data: tensions between social intelligence and an ethic of care</w:delText>
        </w:r>
      </w:del>
    </w:p>
    <w:p>
      <w:pPr>
        <w:pStyle w:val="Heading1"/>
        <w:rPr/>
      </w:pPr>
      <w:ins w:id="30" w:author="adrian " w:date="2016-06-07T09:07:43Z">
        <w:r>
          <w:rPr>
            <w:rFonts w:eastAsia="Times New Roman" w:cs="Times New Roman"/>
          </w:rPr>
          <w:t xml:space="preserve">Compared to the other two domains we engaged with, the field of genomics is a more </w:t>
        </w:r>
      </w:ins>
      <w:ins w:id="31" w:author="adrian " w:date="2016-06-07T09:07:43Z">
        <w:r>
          <w:rPr>
            <w:rFonts w:eastAsia="Times New Roman" w:cs="Times New Roman"/>
          </w:rPr>
          <w:t>'</w:t>
        </w:r>
      </w:ins>
      <w:ins w:id="32" w:author="adrian " w:date="2016-06-07T09:07:43Z">
        <w:r>
          <w:rPr>
            <w:rFonts w:eastAsia="Times New Roman" w:cs="Times New Roman"/>
          </w:rPr>
          <w:t>advanced</w:t>
        </w:r>
      </w:ins>
      <w:ins w:id="33" w:author="adrian " w:date="2016-06-07T09:07:43Z">
        <w:r>
          <w:rPr>
            <w:rFonts w:eastAsia="Times New Roman" w:cs="Times New Roman"/>
          </w:rPr>
          <w:t>'</w:t>
        </w:r>
      </w:ins>
      <w:ins w:id="34" w:author="adrian " w:date="2016-06-07T09:07:43Z">
        <w:r>
          <w:rPr>
            <w:rFonts w:eastAsia="Times New Roman" w:cs="Times New Roman"/>
          </w:rPr>
          <w:t xml:space="preserve"> form of Social Intelligence.  Indeed, the very fact that the domain has a name for the SI of BD – genomics or genomic science to distinguish this from  other ways of knowing life (genetics, molecular biology) – demonstrates this.  </w:t>
        </w:r>
      </w:ins>
    </w:p>
    <w:p>
      <w:pPr>
        <w:pStyle w:val="Normal"/>
        <w:rPr>
          <w:rFonts w:eastAsia="Times New Roman" w:cs="Times New Roman"/>
        </w:rPr>
      </w:pPr>
      <w:ins w:id="35" w:author="adrian " w:date="2016-06-07T09:07:43Z">
        <w:r>
          <w:rPr>
            <w:rFonts w:eastAsia="Times New Roman" w:cs="Times New Roman"/>
          </w:rPr>
        </w:r>
      </w:ins>
    </w:p>
    <w:p>
      <w:pPr>
        <w:pStyle w:val="Normal"/>
        <w:rPr/>
      </w:pPr>
      <w:del w:id="36" w:author="adrian " w:date="2016-06-07T09:07:43Z">
        <w:r>
          <w:rPr/>
          <w:delText>The genomics collaboratory highlighted some major tensions around social intelligence and ethics of care. Genomics could be seen as an advanced form of social intelligence in the sense that the field is organised around and perhaps constituted by the desire to coordinate how people relate to data. At the same time, much of what happens under the name of genomics concerns life and the living. If non-normative obligations to care are concomitant to life (Bellacasa 2012, 198), care as what people do in sustaining relations has to be entailed in genomics. The problem is that the social intelligence that genomics embodies in the form of coordinated composition of data might not align always with the non-normative relationality of care.</w:delText>
        </w:r>
      </w:del>
    </w:p>
    <w:p>
      <w:pPr>
        <w:pStyle w:val="Normal"/>
        <w:rPr/>
      </w:pPr>
      <w:del w:id="37" w:author="adrian " w:date="2016-06-07T09:07:43Z">
        <w:r>
          <w:rPr/>
          <w:delText>What counts as social intelligence and what counts as care may change in and around big data knowledge practices such as genomics. If data composition affects the fabric of experience, both social intelligence and care change. More importantly perhaps, we cannot assume that social intelligence and ethic of care as practices and virtues work together. They may in certain respects be in tension with each other. It may be that the interests of social intelligence and an ethic of care cannot be fully aligned. This difficulty would need to be negotiated politically and ethically. As we will suggest, the genomics collaboratory forms a process in which these negotiations can begin to take place.</w:delText>
        </w:r>
      </w:del>
    </w:p>
    <w:p>
      <w:pPr>
        <w:pStyle w:val="Normal"/>
        <w:rPr/>
      </w:pPr>
      <w:ins w:id="38" w:author="adrian " w:date="2016-06-07T09:07:43Z">
        <w:r>
          <w:rPr>
            <w:rFonts w:eastAsia="Times New Roman" w:cs="Times New Roman"/>
          </w:rPr>
          <w:t xml:space="preserve">The focus of SI on genomics is on data composition in the pursuit of accurate knowledge  …  The social intelligence that genomics embodies is about the coordinated composition of data. </w:t>
        </w:r>
      </w:ins>
    </w:p>
    <w:p>
      <w:pPr>
        <w:pStyle w:val="Heading1"/>
        <w:rPr>
          <w:rFonts w:eastAsia="Times New Roman" w:cs="Times New Roman"/>
        </w:rPr>
      </w:pPr>
      <w:del w:id="39" w:author="adrian " w:date="2016-06-07T09:07:43Z">
        <w:r>
          <w:rPr>
            <w:rFonts w:eastAsia="Times New Roman" w:cs="Times New Roman"/>
          </w:rPr>
          <w:delText>The different senses of social intelligence and the ethics of care</w:delText>
        </w:r>
      </w:del>
    </w:p>
    <w:p>
      <w:pPr>
        <w:pStyle w:val="Heading1"/>
        <w:rPr>
          <w:rFonts w:eastAsia="Times New Roman" w:cs="Times New Roman"/>
        </w:rPr>
      </w:pPr>
      <w:ins w:id="40" w:author="adrian " w:date="2016-06-07T09:07:43Z">
        <w:r>
          <w:rPr>
            <w:rFonts w:eastAsia="Times New Roman" w:cs="Times New Roman"/>
          </w:rPr>
        </w:r>
      </w:ins>
    </w:p>
    <w:p>
      <w:pPr>
        <w:pStyle w:val="Normal"/>
        <w:rPr>
          <w:rFonts w:eastAsia="Times New Roman" w:cs="Times New Roman"/>
        </w:rPr>
      </w:pPr>
      <w:ins w:id="41" w:author="adrian " w:date="2016-06-07T09:07:43Z">
        <w:r>
          <w:rPr>
            <w:rFonts w:eastAsia="Times New Roman" w:cs="Times New Roman"/>
          </w:rPr>
          <w:t xml:space="preserve">All of the participants at our collaboratory were already integral to the SI of NGS BD – they are part of this new era.  Thus, in contrast to the National Statistics Collaboratory domain, we did not witness debate about the pros and cons of the so-called paradigm shift from older ways of knowing and doing (hypothesis driven science) to the new mode of Social Intelligence (data driven science). In contrast to NS, our collaboratory participants did not discuss how the SI of NGS BD differs from traditional ways of knowing life/nature. The genomics practitioners at our collaboratory were already actively engaged in and committed to managing, allowing, capturing, exploiting, extending the SI of genomics as a new and generative way to know, and re-know and discover life and living systems. </w:t>
        </w:r>
      </w:ins>
    </w:p>
    <w:p>
      <w:pPr>
        <w:pStyle w:val="Normal"/>
        <w:rPr>
          <w:rFonts w:eastAsia="Times New Roman" w:cs="Times New Roman"/>
        </w:rPr>
      </w:pPr>
      <w:ins w:id="42" w:author="adrian " w:date="2016-06-07T09:07:43Z">
        <w:r>
          <w:rPr>
            <w:rFonts w:eastAsia="Times New Roman" w:cs="Times New Roman"/>
          </w:rPr>
        </w:r>
      </w:ins>
    </w:p>
    <w:p>
      <w:pPr>
        <w:pStyle w:val="Normal"/>
        <w:rPr>
          <w:rFonts w:eastAsia="Times New Roman" w:cs="Times New Roman"/>
        </w:rPr>
      </w:pPr>
      <w:ins w:id="43" w:author="adrian " w:date="2016-06-07T09:07:43Z">
        <w:r>
          <w:rPr>
            <w:rFonts w:eastAsia="Times New Roman" w:cs="Times New Roman"/>
          </w:rPr>
          <w:t xml:space="preserve">Below are some examples / illustrations / evidence of the SI of genomics from our collaboratory – first hand accounts of some of the challenges of mastering and capitalising on the SI of BD for genomics. </w:t>
        </w:r>
      </w:ins>
    </w:p>
    <w:p>
      <w:pPr>
        <w:pStyle w:val="Normal"/>
        <w:rPr/>
      </w:pPr>
      <w:del w:id="44" w:author="adrian " w:date="2016-06-07T09:07:43Z">
        <w:r>
          <w:rPr/>
          <w:delText>Much depends on what notion of social intelligence and what notion of ethic of care we turn to. Both social intelligence and ethic of care have been conceptualised in quite different ways. There is no ready-made social intelligence or ethic of care that we can bring to bear on genomics. Both terms need some re-conceptualisation to accommodate non-human things and infrastructures.</w:delText>
        </w:r>
      </w:del>
    </w:p>
    <w:p>
      <w:pPr>
        <w:pStyle w:val="Normal"/>
        <w:rPr/>
      </w:pPr>
      <w:del w:id="45" w:author="adrian " w:date="2016-06-07T09:07:43Z">
        <w:r>
          <w:rPr/>
          <w:delText>Social intelligence can refer to an individual capacity to maintain and develop relations with others. In certain accounts, this capacity is linked to the evolution of the human brain in social group settings. The SQ (Social Quotient) measures social intelligence alongside IQ, and standard diagnostic instruments for autiism and Aspergers rely on the concept of social intelligence (Kihlstrom and Cantor 2011). Social intelligence can also mean something like collective intelligence. Social intelligence in this sense refers to the collective effect of many people negotiating the same difficulty. This sense appears in more recent work on social media. The social physicist Sandy Pentland uses social intelligence, for instance, in this sense (Pentland 2014). It is more like 'wisdom of the crowd'. Both senses of the term are difficult to apply to big data and genomics. Can we modify their usages both to account for the infrastructural and computational processes associated with big data? Do they help us grasp a deep re-structuring of experience by data and at the same time the social composition of data?</w:delText>
        </w:r>
      </w:del>
    </w:p>
    <w:p>
      <w:pPr>
        <w:pStyle w:val="Normal"/>
        <w:rPr/>
      </w:pPr>
      <w:del w:id="46" w:author="adrian " w:date="2016-06-07T09:07:43Z">
        <w:r>
          <w:rPr/>
          <w:delText>A similar bifurcation appears in ethic of care. The classic social-psychological account by Carol Gilligan (Gilligan 1990) relates to gender differences in interpersonal relations (particularly in settings such as health and family). It also often embodied a normative moral value. More recent versions, however, diverge in many ways. Some such as Maria Puig de la Bellacasa (</w:delText>
        </w:r>
      </w:del>
      <w:del w:id="47" w:author="adrian " w:date="2016-06-07T09:07:43Z">
        <w:r>
          <w:rPr>
            <w:b/>
          </w:rPr>
          <w:delText>???</w:delText>
        </w:r>
      </w:del>
      <w:del w:id="48" w:author="adrian " w:date="2016-06-07T09:07:43Z">
        <w:r>
          <w:rPr/>
          <w:delText>), focus much more on human and non-human relationships and identify a deeply ontological register of care. Foucaultian accounts of ethics of care of self tend to address, by contrast, the constitution of particular historical subjects in relation to knowledge, truth and ethical practices. Like social intelligence, ethic of care refers to a range of different objects, and this can make it hard, at least in the context of genomics, to decide what cares for what. In the field of genomics and data intensive knowledges more generally, the implication of care in knowledge is perhaps re-configured in important ways. What would care entail in genomic data?</w:delText>
        </w:r>
      </w:del>
    </w:p>
    <w:p>
      <w:pPr>
        <w:pStyle w:val="Normal"/>
        <w:rPr/>
      </w:pPr>
      <w:ins w:id="49" w:author="adrian " w:date="2016-06-07T09:07:43Z">
        <w:r>
          <w:rPr/>
          <w:t>The collaboratory itself displayed the work of data compositional Social Intelligence</w:t>
        </w:r>
      </w:ins>
    </w:p>
    <w:p>
      <w:pPr>
        <w:pStyle w:val="Heading2"/>
        <w:rPr/>
      </w:pPr>
      <w:del w:id="50" w:author="adrian " w:date="2016-06-07T09:07:43Z">
        <w:r>
          <w:rPr/>
          <w:delText>Organised around accuracy? Forms of social intelligence in genomics</w:delText>
        </w:r>
      </w:del>
    </w:p>
    <w:p>
      <w:pPr>
        <w:pStyle w:val="Heading2"/>
        <w:rPr/>
      </w:pPr>
      <w:ins w:id="51" w:author="adrian " w:date="2016-06-07T09:07:43Z">
        <w:r>
          <w:rPr/>
          <w:t>The SI of BD is the outcome and depends upon the actions and inter-actions and collaboration of many different people and things. It is a redistribution of method. This was apparent in our collaboratory.</w:t>
        </w:r>
      </w:ins>
    </w:p>
    <w:p>
      <w:pPr>
        <w:pStyle w:val="Normal"/>
        <w:rPr/>
      </w:pPr>
      <w:ins w:id="52" w:author="adrian " w:date="2016-06-07T09:07:43Z">
        <w:r>
          <w:rPr/>
        </w:r>
      </w:ins>
    </w:p>
    <w:p>
      <w:pPr>
        <w:pStyle w:val="Normal"/>
        <w:rPr/>
      </w:pPr>
      <w:del w:id="53" w:author="adrian " w:date="2016-06-07T09:07:43Z">
        <w:r>
          <w:rPr/>
          <w:delText xml:space="preserve">The field of genomics is an advanced form of social intelligence in both main senses of the term. This social intelligence - whether seen as individual relational skills or collective negotiation of problems -- focuses specifically on data composition in the pursuit of accuracy. Data composition or how data elements cohere in aggregate deeply concerns genomics, since a genome is always an assembled data form (Chow-White and García-Sancho 2011). </w:delText>
        </w:r>
      </w:del>
      <w:r>
        <w:rPr/>
        <w:t>Every presentation at the genomic collaboratory, and indeed the site at which the collaboratory itself took place, displayed the work of this data compositional social intelligence</w:t>
      </w:r>
      <w:ins w:id="54" w:author="adrian " w:date="2016-06-07T09:07:43Z">
        <w:r>
          <w:rPr/>
          <w:t xml:space="preserve"> in genomics</w:t>
        </w:r>
      </w:ins>
      <w:r>
        <w:rPr/>
        <w:t>. The architecture and style of Wellcome Trust Hinxton Campus already points to a social composition of genomic data since it juxtaposes glass-sided bioinformatics laboratories and training facilities, a stately home with dining and bar, and a fairly sleek conference centre, in which the collaboratory took place. The combination of high-tech transparency and log-fire comfort suggests both the epistemic and economic prestige of genomic data.</w:t>
      </w:r>
    </w:p>
    <w:p>
      <w:pPr>
        <w:pStyle w:val="Normal"/>
        <w:rPr/>
      </w:pPr>
      <w:ins w:id="55" w:author="adrian " w:date="2016-06-07T09:07:43Z">
        <w:r>
          <w:rPr/>
        </w:r>
      </w:ins>
    </w:p>
    <w:p>
      <w:pPr>
        <w:pStyle w:val="Normal"/>
        <w:rPr/>
      </w:pPr>
      <w:ins w:id="56" w:author="adrian " w:date="2016-06-07T09:07:43Z">
        <w:r>
          <w:rPr/>
          <w:t xml:space="preserve">Our participants too, exemplified the diversity of institutions and activities that participate in the social composition of genomics, including: a university genomics facility (Liverpool); sequencing and bioinformatics facility (TGAC); large scale project informatics services (Laura EBI); public repository (EBI SRA); commercial web services (Amazon); commercial data services (Eagle); large scale genome project (100,000 GP rare diseases); public health genomics. </w:t>
        </w:r>
      </w:ins>
    </w:p>
    <w:p>
      <w:pPr>
        <w:pStyle w:val="Normal"/>
        <w:rPr/>
      </w:pPr>
      <w:ins w:id="57" w:author="adrian " w:date="2016-06-07T09:07:43Z">
        <w:r>
          <w:rPr/>
        </w:r>
      </w:ins>
    </w:p>
    <w:p>
      <w:pPr>
        <w:pStyle w:val="Normal"/>
        <w:rPr/>
      </w:pPr>
      <w:ins w:id="58" w:author="adrian " w:date="2016-06-07T09:07:43Z">
        <w:r>
          <w:rPr/>
          <w:t>Below are three instabilities affecting genomic Social Intelligence.</w:t>
        </w:r>
      </w:ins>
    </w:p>
    <w:p>
      <w:pPr>
        <w:pStyle w:val="Heading3"/>
        <w:rPr/>
      </w:pPr>
      <w:ins w:id="59" w:author="adrian " w:date="2016-06-07T09:07:43Z">
        <w:r>
          <w:rPr/>
          <w:t>Project complexity and unpredictability</w:t>
        </w:r>
      </w:ins>
    </w:p>
    <w:p>
      <w:pPr>
        <w:pStyle w:val="Normal"/>
        <w:rPr>
          <w:rFonts w:eastAsia="Times New Roman" w:cs="Times New Roman"/>
        </w:rPr>
      </w:pPr>
      <w:ins w:id="60" w:author="adrian " w:date="2016-06-07T09:07:43Z">
        <w:r>
          <w:rPr/>
          <w: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w:t>
        </w:r>
      </w:ins>
    </w:p>
    <w:p>
      <w:pPr>
        <w:pStyle w:val="Normal"/>
        <w:rPr>
          <w:rFonts w:eastAsia="Times New Roman" w:cs="Times New Roman"/>
        </w:rPr>
      </w:pPr>
      <w:ins w:id="61" w:author="adrian " w:date="2016-06-07T09:07:43Z">
        <w:r>
          <w:rPr>
            <w:rFonts w:eastAsia="Times New Roman" w:cs="Times New Roman"/>
          </w:rPr>
        </w:r>
      </w:ins>
    </w:p>
    <w:p>
      <w:pPr>
        <w:pStyle w:val="Normal"/>
        <w:rPr/>
      </w:pPr>
      <w:ins w:id="62" w:author="adrian " w:date="2016-06-07T09:07:43Z">
        <w:r>
          <w:rPr/>
          <w:t>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w:t>
        </w:r>
      </w:ins>
    </w:p>
    <w:p>
      <w:pPr>
        <w:pStyle w:val="Normal"/>
        <w:rPr>
          <w:rFonts w:eastAsia="Times New Roman" w:cs="Times New Roman"/>
        </w:rPr>
      </w:pPr>
      <w:ins w:id="63" w:author="adrian " w:date="2016-06-07T09:07:43Z">
        <w:r>
          <w:rPr>
            <w:rFonts w:eastAsia="Times New Roman" w:cs="Times New Roman"/>
          </w:rPr>
        </w:r>
      </w:ins>
    </w:p>
    <w:p>
      <w:pPr>
        <w:pStyle w:val="Normal"/>
        <w:rPr>
          <w:rFonts w:eastAsia="Times New Roman" w:cs="Times New Roman"/>
        </w:rPr>
      </w:pPr>
      <w:ins w:id="64" w:author="adrian " w:date="2016-06-07T09:07:43Z">
        <w:r>
          <w:rPr>
            <w:rFonts w:eastAsia="Times New Roman" w:cs="Times New Roman"/>
          </w:rPr>
          <w:t>The variable social composition of the SI of genomics and its complexity leads to uncertainty. Findings depend on whose bodies are sequenced, which instruments and algorithms are used, which reference sequence is referred to.</w:t>
        </w:r>
      </w:ins>
    </w:p>
    <w:p>
      <w:pPr>
        <w:pStyle w:val="Normal"/>
        <w:ind w:left="720" w:hanging="0"/>
        <w:rPr>
          <w:rFonts w:eastAsia="Times New Roman" w:cs="Times New Roman"/>
        </w:rPr>
      </w:pPr>
      <w:ins w:id="65" w:author="adrian " w:date="2016-06-07T09:07:43Z">
        <w:r>
          <w:rPr>
            <w:rFonts w:eastAsia="Times New Roman" w:cs="Times New Roman"/>
            <w:i/>
          </w:rPr>
          <w:t>Applications and platforms … can produce substantially different results. Part of the problem is that the analytical tools and gene sequencing devices designed to read and process genomic information have different properties, errors, costs and read lengths. These result in methodological differences in terms of content, quality and scale</w:t>
        </w:r>
      </w:ins>
      <w:ins w:id="66" w:author="adrian " w:date="2016-06-07T09:07:43Z">
        <w:r>
          <w:rPr>
            <w:rFonts w:eastAsia="Times New Roman" w:cs="Times New Roman"/>
          </w:rPr>
          <w:t xml:space="preserve"> (Neil Hall, Advanced Genomics, Liverpool U). </w:t>
        </w:r>
      </w:ins>
    </w:p>
    <w:p>
      <w:pPr>
        <w:pStyle w:val="Normal"/>
        <w:ind w:left="720" w:hanging="0"/>
        <w:rPr>
          <w:rFonts w:eastAsia="Times New Roman" w:cs="Times New Roman"/>
        </w:rPr>
      </w:pPr>
      <w:ins w:id="67" w:author="adrian " w:date="2016-06-07T09:07:43Z">
        <w:r>
          <w:rPr>
            <w:rFonts w:eastAsia="Times New Roman" w:cs="Times New Roman"/>
          </w:rPr>
        </w:r>
      </w:ins>
    </w:p>
    <w:p>
      <w:pPr>
        <w:pStyle w:val="Normal"/>
        <w:rPr>
          <w:rFonts w:eastAsia="Times New Roman" w:cs="Times New Roman"/>
        </w:rPr>
      </w:pPr>
      <w:ins w:id="68" w:author="adrian " w:date="2016-06-07T09:07:43Z">
        <w:r>
          <w:rPr>
            <w:rFonts w:eastAsia="Times New Roman" w:cs="Times New Roman"/>
          </w:rPr>
          <w:t>This drives the demand for more metrics to take these variables into account. However, it is a relentless task as the SI of genomics constantly drives towards ever increasing project complexity, hence project complexity remains chronically difficult to quantify and measure.</w:t>
        </w:r>
      </w:ins>
    </w:p>
    <w:p>
      <w:pPr>
        <w:pStyle w:val="Heading3"/>
        <w:rPr/>
      </w:pPr>
      <w:ins w:id="69" w:author="adrian " w:date="2016-06-07T09:07:43Z">
        <w:r>
          <w:rPr/>
          <w:t>Polyploidy and the amorphousness/intricacy of the non-human</w:t>
        </w:r>
      </w:ins>
    </w:p>
    <w:p>
      <w:pPr>
        <w:pStyle w:val="Normal"/>
        <w:rPr>
          <w:rFonts w:eastAsia="Times New Roman" w:cs="Times New Roman"/>
        </w:rPr>
      </w:pPr>
      <w:ins w:id="70" w:author="adrian " w:date="2016-06-07T09:07:43Z">
        <w:r>
          <w:rPr/>
          <w:t>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how the genome can best be assembled or composed as a data object.</w:t>
        </w:r>
      </w:ins>
    </w:p>
    <w:p>
      <w:pPr>
        <w:pStyle w:val="Normal"/>
        <w:widowControl w:val="false"/>
        <w:ind w:left="720" w:hanging="0"/>
        <w:rPr>
          <w:rFonts w:ascii=" KDQˇ" w:hAnsi=" KDQˇ" w:cs=" KDQˇ"/>
          <w:color w:val="282828"/>
          <w:lang w:val="en-US"/>
        </w:rPr>
      </w:pPr>
      <w:ins w:id="71" w:author="adrian " w:date="2016-06-07T09:07:43Z">
        <w:r>
          <w:rPr>
            <w:rFonts w:cs=" KDQˇ" w:ascii=" KDQˇ" w:hAnsi=" KDQˇ"/>
            <w:i/>
            <w:color w:val="282828"/>
            <w:lang w:val="en-US"/>
          </w:rPr>
          <w:t>Working with complex plant genomes and large genomes can raise a series of challenges. When working with genomic data, the problem is that the metrics you want to know before conducting your sequencing experiment are often missing. Researchers do not always know the ploidy, heterozygosity levels or genome size, for example, before they start sequencing. In effect, this means that a degree of pilot sequencing is always required to get an idea of the scope and complexity required for the project design</w:t>
        </w:r>
      </w:ins>
      <w:ins w:id="72" w:author="adrian " w:date="2016-06-07T09:07:43Z">
        <w:r>
          <w:rPr>
            <w:rFonts w:cs=" KDQˇ" w:ascii=" KDQˇ" w:hAnsi=" KDQˇ"/>
            <w:color w:val="282828"/>
            <w:lang w:val="en-US"/>
          </w:rPr>
          <w:t xml:space="preserve"> (Sarah Ayling, TGAC).</w:t>
        </w:r>
      </w:ins>
    </w:p>
    <w:p>
      <w:pPr>
        <w:pStyle w:val="Heading3"/>
        <w:rPr/>
      </w:pPr>
      <w:ins w:id="73" w:author="adrian " w:date="2016-06-07T09:07:43Z">
        <w:r>
          <w:rPr/>
          <w:t>Rare diseases and post-normal Social Intelligence</w:t>
        </w:r>
      </w:ins>
    </w:p>
    <w:p>
      <w:pPr>
        <w:pStyle w:val="Normal"/>
        <w:rPr/>
      </w:pPr>
      <w:ins w:id="74" w:author="adrian " w:date="2016-06-07T09:07:43Z">
        <w:r>
          <w:rPr/>
          <w:t>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t>
        </w:r>
      </w:ins>
    </w:p>
    <w:p>
      <w:pPr>
        <w:pStyle w:val="Heading3"/>
        <w:rPr/>
      </w:pPr>
      <w:ins w:id="75" w:author="adrian " w:date="2016-06-07T09:07:43Z">
        <w:r>
          <w:rPr/>
          <w:t>DNA sequence data as bedrock</w:t>
        </w:r>
      </w:ins>
    </w:p>
    <w:p>
      <w:pPr>
        <w:pStyle w:val="Normal"/>
        <w:rPr>
          <w:rFonts w:eastAsia="Times New Roman" w:cs="Times New Roman"/>
        </w:rPr>
      </w:pPr>
      <w:ins w:id="76" w:author="adrian " w:date="2016-06-07T09:07:43Z">
        <w:r>
          <w:rPr>
            <w:rFonts w:eastAsia="Times New Roman" w:cs="Times New Roman"/>
          </w:rPr>
          <w:t xml:space="preserve">The SI of genomics is heavily vested in one particular type of BD, namely NGS data. The bedrock truth about life. This is what the SI of genomics is always relating to.  This underlying belief shapes the social fabric of genomics. </w:t>
        </w:r>
      </w:ins>
    </w:p>
    <w:p>
      <w:pPr>
        <w:pStyle w:val="Normal"/>
        <w:rPr>
          <w:rFonts w:eastAsia="Times New Roman" w:cs="Times New Roman"/>
        </w:rPr>
      </w:pPr>
      <w:ins w:id="77" w:author="adrian " w:date="2016-06-07T09:07:43Z">
        <w:r>
          <w:rPr>
            <w:rFonts w:eastAsia="Times New Roman" w:cs="Times New Roman"/>
          </w:rPr>
        </w:r>
      </w:ins>
    </w:p>
    <w:p>
      <w:pPr>
        <w:pStyle w:val="Normal"/>
        <w:rPr/>
      </w:pPr>
      <w:del w:id="78" w:author="adrian " w:date="2016-06-07T09:07:43Z">
        <w:r>
          <w:rPr/>
          <w:delText>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 Some presentations described large scale genomic sequencing projects, with their often vast, hyper-complex organisational arrangements and collaborations between researchers and institutions. 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 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how the genome can best be assembled or composed as a data object. 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delText>
        </w:r>
      </w:del>
    </w:p>
    <w:p>
      <w:pPr>
        <w:pStyle w:val="Normal"/>
        <w:rPr/>
      </w:pPr>
      <w:r>
        <w:rPr/>
        <w:t>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as ground truth or bedrock animate the complex projects, the multiplication of metrics and the pursuit of post-normal variations that presentations at the genomic collaboratory described.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t>
      </w:r>
    </w:p>
    <w:p>
      <w:pPr>
        <w:pStyle w:val="Normal"/>
        <w:rPr>
          <w:rFonts w:eastAsia="Times New Roman" w:cs="Times New Roman"/>
        </w:rPr>
      </w:pPr>
      <w:ins w:id="79" w:author="adrian " w:date="2016-06-07T09:07:43Z">
        <w:r>
          <w:rPr>
            <w:rFonts w:eastAsia="Times New Roman" w:cs="Times New Roman"/>
          </w:rPr>
        </w:r>
      </w:ins>
    </w:p>
    <w:p>
      <w:pPr>
        <w:pStyle w:val="Normal"/>
        <w:rPr/>
      </w:pPr>
      <w:ins w:id="80" w:author="adrian " w:date="2016-06-07T09:07:43Z">
        <w:r>
          <w:rPr>
            <w:rFonts w:eastAsia="Times New Roman" w:cs="Times New Roman"/>
          </w:rPr>
          <w:t>Correlations or causations. Lucy.</w:t>
        </w:r>
      </w:ins>
      <w:r>
        <w:rPr>
          <w:rFonts w:eastAsia="Times New Roman" w:cs="Times New Roman"/>
        </w:rPr>
        <w:commentReference w:id="0"/>
      </w:r>
    </w:p>
    <w:p>
      <w:pPr>
        <w:pStyle w:val="Heading2"/>
        <w:rPr/>
      </w:pPr>
      <w:del w:id="82" w:author="adrian " w:date="2016-06-07T09:07:43Z">
        <w:r>
          <w:rPr/>
          <w:delText>Who cares for genomes?</w:delText>
        </w:r>
      </w:del>
    </w:p>
    <w:p>
      <w:pPr>
        <w:pStyle w:val="Heading2"/>
        <w:rPr/>
      </w:pPr>
      <w:ins w:id="83" w:author="adrian " w:date="2016-06-07T09:07:43Z">
        <w:r>
          <w:rPr/>
          <w:t>Genomics and Ethic of Care – Who cares for genomes?</w:t>
        </w:r>
      </w:ins>
    </w:p>
    <w:p>
      <w:pPr>
        <w:pStyle w:val="Normal"/>
        <w:rPr/>
      </w:pPr>
      <w:ins w:id="84" w:author="adrian " w:date="2016-06-07T09:07:43Z">
        <w:r>
          <w:rPr/>
          <w:t xml:space="preserve">Just as genomics is a relative advanced form of SI, so too has it already instituted practices and infrastructures to uphold an EoC. </w:t>
        </w:r>
      </w:ins>
    </w:p>
    <w:p>
      <w:pPr>
        <w:pStyle w:val="Normal"/>
        <w:rPr/>
      </w:pPr>
      <w:ins w:id="85" w:author="adrian " w:date="2016-06-07T09:07:43Z">
        <w:r>
          <w:rPr/>
        </w:r>
      </w:ins>
    </w:p>
    <w:p>
      <w:pPr>
        <w:pStyle w:val="Normal"/>
        <w:rPr/>
      </w:pPr>
      <w:ins w:id="86" w:author="adrian " w:date="2016-06-07T09:07:43Z">
        <w:r>
          <w:rPr/>
          <w:t xml:space="preserve">Genomics cares deeply about the data. </w:t>
        </w:r>
      </w:ins>
      <w:r>
        <w:rPr/>
        <w:commentReference w:id="1"/>
      </w:r>
    </w:p>
    <w:p>
      <w:pPr>
        <w:pStyle w:val="Normal"/>
        <w:rPr/>
      </w:pPr>
      <w:ins w:id="87" w:author="adrian " w:date="2016-06-07T09:07:43Z">
        <w:r>
          <w:rPr/>
        </w:r>
      </w:ins>
    </w:p>
    <w:p>
      <w:pPr>
        <w:pStyle w:val="Normal"/>
        <w:rPr/>
      </w:pPr>
      <w:ins w:id="88" w:author="adrian " w:date="2016-06-07T09:07:43Z">
        <w:r>
          <w:rPr/>
          <w:t xml:space="preserve">The goal of the EoC in genomics seems to be to preserve the social fabric that makes the SI of genomics possible.  In support of this goal, the field of genomics has instituted practices and infrastructures that support the sharing of data and the capturing of the social composition of that data. Thus, the field of genomics has co-developed with principles for data sharing (the Bermuda Principles), community repositories for data deposition (in Japan, USA and Europe), an international data sharing agreement (International Nucleotide Sequence Database Consortium (INSDC)), and community ontologies and standards, including metadata standards for capturing the social composition of big data. There is also the work of curating the data, literally caring for it, so it is fit for future use by others – preparing the ground for the SI of genomics to do future work. </w:t>
        </w:r>
      </w:ins>
    </w:p>
    <w:p>
      <w:pPr>
        <w:pStyle w:val="Normal"/>
        <w:rPr/>
      </w:pPr>
      <w:ins w:id="89" w:author="adrian " w:date="2016-06-07T09:07:43Z">
        <w:r>
          <w:rPr/>
        </w:r>
      </w:ins>
    </w:p>
    <w:p>
      <w:pPr>
        <w:pStyle w:val="Normal"/>
        <w:rPr/>
      </w:pPr>
      <w:ins w:id="90" w:author="adrian " w:date="2016-06-07T09:07:43Z">
        <w:r>
          <w:rPr/>
          <w:t xml:space="preserve">Also noteworthy how metrics plays a part in the exercise of the EoC for genomics. But not as part of a cost-benefit exercise as in utilitarian ethics? </w:t>
        </w:r>
      </w:ins>
    </w:p>
    <w:p>
      <w:pPr>
        <w:pStyle w:val="Normal"/>
        <w:rPr/>
      </w:pPr>
      <w:ins w:id="91" w:author="adrian " w:date="2016-06-07T09:07:43Z">
        <w:r>
          <w:rPr/>
        </w:r>
      </w:ins>
    </w:p>
    <w:p>
      <w:pPr>
        <w:pStyle w:val="Normal"/>
        <w:rPr/>
      </w:pPr>
      <w:ins w:id="92" w:author="adrian " w:date="2016-06-07T09:07:43Z">
        <w:r>
          <w:rPr/>
          <w:t>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Some examples follow.</w:t>
        </w:r>
      </w:ins>
    </w:p>
    <w:p>
      <w:pPr>
        <w:pStyle w:val="Normal"/>
        <w:rPr/>
      </w:pPr>
      <w:ins w:id="93" w:author="adrian " w:date="2016-06-07T09:07:43Z">
        <w:r>
          <w:rPr/>
        </w:r>
      </w:ins>
    </w:p>
    <w:p>
      <w:pPr>
        <w:pStyle w:val="Normal"/>
        <w:rPr/>
      </w:pPr>
      <w:del w:id="94" w:author="adrian " w:date="2016-06-07T09:07:43Z">
        <w:r>
          <w:rPr/>
          <w:delText xml:space="preserve">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w:delText>
        </w:r>
      </w:del>
      <w:r>
        <w:rPr/>
        <w:t>For instance, researchers at a genome sequencing facility (TGAC) developed KAT, the quality assessment tool to improve analysis of the quality of assemblies, and undertakes pilot sequencing to assess the nature of genomes before working with them; working at the major UK research centre for bioformatics (the EBI), Laura Clarke &amp; Re-Sequencing Informatics – doing various checks (quantity, quality, identity and consistency) to ensure BD is of sufficient quality for the community to use. Speaking about identity and consistency in data,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w:t>
      </w:r>
      <w:del w:id="95" w:author="adrian " w:date="2016-06-07T09:07:43Z">
        <w:r>
          <w:rPr/>
          <w:delText xml:space="preserve"> 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delText>
        </w:r>
      </w:del>
    </w:p>
    <w:p>
      <w:pPr>
        <w:pStyle w:val="Normal"/>
        <w:rPr/>
      </w:pPr>
      <w:ins w:id="96" w:author="adrian " w:date="2016-06-07T09:07:43Z">
        <w:r>
          <w:rPr/>
        </w:r>
      </w:ins>
    </w:p>
    <w:p>
      <w:pPr>
        <w:pStyle w:val="Normal"/>
        <w:rPr/>
      </w:pPr>
      <w:ins w:id="97" w:author="adrian " w:date="2016-06-07T09:07:43Z">
        <w:r>
          <w:rPr/>
          <w:t>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t>
        </w:r>
      </w:ins>
    </w:p>
    <w:p>
      <w:pPr>
        <w:pStyle w:val="Heading2"/>
        <w:rPr/>
      </w:pPr>
      <w:r>
        <w:rPr/>
        <w:t>Tensions between social intelligence and care in the composition of genomic data</w:t>
      </w:r>
    </w:p>
    <w:p>
      <w:pPr>
        <w:pStyle w:val="Normal"/>
        <w:rPr/>
      </w:pPr>
      <w:ins w:id="98" w:author="adrian " w:date="2016-06-07T09:07:43Z">
        <w:r>
          <w:rPr/>
        </w:r>
      </w:ins>
    </w:p>
    <w:p>
      <w:pPr>
        <w:pStyle w:val="Normal"/>
        <w:rPr/>
      </w:pPr>
      <w:ins w:id="99" w:author="adrian " w:date="2016-06-07T09:07:43Z">
        <w:r>
          <w:rPr/>
          <w:t>Seems to be alignment between SI and EoC in genomics. But not always straight forward.</w:t>
        </w:r>
      </w:ins>
    </w:p>
    <w:p>
      <w:pPr>
        <w:pStyle w:val="Normal"/>
        <w:rPr/>
      </w:pPr>
      <w:ins w:id="100" w:author="adrian " w:date="2016-06-07T09:07:43Z">
        <w:r>
          <w:rPr/>
          <w:t>.</w:t>
        </w:r>
      </w:ins>
    </w:p>
    <w:p>
      <w:pPr>
        <w:pStyle w:val="Normal"/>
        <w:rPr/>
      </w:pPr>
      <w:ins w:id="101" w:author="adrian " w:date="2016-06-07T09:07:43Z">
        <w:r>
          <w:rPr/>
          <w:t>The social composition of data increasingly shows signs of tensions between knowledge (with its values of accuracy, predictivity, validity, and sometimes truth) and care, with its valences of relationality, well-being and sustaining differences.</w:t>
        </w:r>
      </w:ins>
    </w:p>
    <w:p>
      <w:pPr>
        <w:pStyle w:val="Normal"/>
        <w:rPr/>
      </w:pPr>
      <w:ins w:id="102" w:author="adrian " w:date="2016-06-07T09:07:43Z">
        <w:r>
          <w:rPr/>
        </w:r>
      </w:ins>
    </w:p>
    <w:p>
      <w:pPr>
        <w:pStyle w:val="Normal"/>
        <w:rPr/>
      </w:pPr>
      <w:ins w:id="103" w:author="adrian " w:date="2016-06-07T09:07:43Z">
        <w:r>
          <w:rPr/>
          <w:t xml:space="preserve">As the SI of genomics expands – resulting in ever increasing flows of NGS data - how can the EoC uphold the principle of data sharing? SRA at the EBI working to anticipate how to always keep the repository doors open. </w:t>
        </w:r>
      </w:ins>
    </w:p>
    <w:p>
      <w:pPr>
        <w:pStyle w:val="Normal"/>
        <w:rPr/>
      </w:pPr>
      <w:ins w:id="104" w:author="adrian " w:date="2016-06-07T09:07:43Z">
        <w:r>
          <w:rPr/>
        </w:r>
      </w:ins>
    </w:p>
    <w:p>
      <w:pPr>
        <w:pStyle w:val="Normal"/>
        <w:rPr/>
      </w:pPr>
      <w:ins w:id="105" w:author="adrian " w:date="2016-06-07T09:07:43Z">
        <w:r>
          <w:rPr/>
          <w:t xml:space="preserve">Tension – Cochrane and Birney paper about how to decide which data to compress by drawing on practices in visualisation data?  Data compression reduces its future utility to the SI of genomics. </w:t>
        </w:r>
      </w:ins>
      <w:r>
        <w:rPr/>
        <w:commentReference w:id="2"/>
      </w:r>
    </w:p>
    <w:p>
      <w:pPr>
        <w:pStyle w:val="Normal"/>
        <w:rPr/>
      </w:pPr>
      <w:ins w:id="106" w:author="adrian " w:date="2016-06-07T09:07:43Z">
        <w:r>
          <w:rPr/>
        </w:r>
      </w:ins>
    </w:p>
    <w:p>
      <w:pPr>
        <w:pStyle w:val="Normal"/>
        <w:rPr/>
      </w:pPr>
      <w:del w:id="107" w:author="adrian " w:date="2016-06-07T09:07:43Z">
        <w:r>
          <w:rPr/>
          <w:delText xml:space="preserve">The social composition of data increasingly shows signs of tensions between knowledge (with its values of accuracy, predictivity, validity, and sometimes truth) and care, with its valences of relationality, well-being and sustaining differences. </w:delText>
        </w:r>
      </w:del>
      <w:r>
        <w:rPr/>
        <w:t>In the genomic collaboratory, we actively sought to draw attention to these tensions through forms of 'dissenting-within' (</w:t>
      </w:r>
      <w:r>
        <w:rPr>
          <w:b/>
        </w:rPr>
        <w:t>???</w:t>
      </w:r>
      <w:r>
        <w:rPr/>
        <w:t>) by pointing to ways in which genomics as a form of social intelligence invested in the coordinated large scale assembly and analysis of data became the target of economic transformation and reorganisation. Caught between the commodification of sequencing and the increasing yet uncomfortable presence of commoditised data platforms (Amazon Web Services), genomic social intelligence constantly seeks compromises between cost and complexity, between greater knowledge of variation and the potential to do anything about that variation.</w:t>
      </w:r>
    </w:p>
    <w:p>
      <w:pPr>
        <w:pStyle w:val="Normal"/>
        <w:rPr/>
      </w:pPr>
      <w:del w:id="108" w:author="adrian " w:date="2016-06-07T09:07:43Z">
        <w:r>
          <w:rPr/>
          <w:delText xml:space="preserve">The kinds of care for thinking and knowing we saw in the genomics collaboratory were not necessarily morally good. They often took the form of care in the sense of repairing and maintaining. If there is an </w:delText>
        </w:r>
      </w:del>
      <w:del w:id="109" w:author="adrian " w:date="2016-06-07T09:07:43Z">
        <w:r>
          <w:rPr>
            <w:i/>
          </w:rPr>
          <w:delText>ethic</w:delText>
        </w:r>
      </w:del>
      <w:del w:id="110" w:author="adrian " w:date="2016-06-07T09:07:43Z">
        <w:r>
          <w:rPr/>
          <w:delText xml:space="preserve"> of care in this setting, it might concern those moments when the social intelligence of accuracy encountered questions of for whom or what did this accuracy matter, and at what cost was accuracy going to become the measure of what genomics does. Thinking-with genomic scientists, clinicians, data architects and curators about these tensions is not easy, but it does initiate some forms of relatedness and collective becoming that might yield better compromises in the social composition of data.</w:delText>
        </w:r>
      </w:del>
    </w:p>
    <w:p>
      <w:pPr>
        <w:pStyle w:val="Normal"/>
        <w:rPr/>
      </w:pPr>
      <w:bookmarkStart w:id="0" w:name="_GoBack"/>
      <w:bookmarkEnd w:id="0"/>
      <w:r>
        <w:rPr/>
        <w:t>References</w:t>
      </w:r>
    </w:p>
    <w:p>
      <w:pPr>
        <w:pStyle w:val="Bibliography"/>
        <w:rPr/>
      </w:pPr>
      <w:r>
        <w:rPr/>
        <w:t xml:space="preserve">Bellacasa, María Puig de la. 2012. “‘Nothing Comes Without Its World’: Thinking with Care.” </w:t>
      </w:r>
      <w:r>
        <w:rPr>
          <w:i/>
        </w:rPr>
        <w:t>The Sociological Review</w:t>
      </w:r>
      <w:r>
        <w:rPr/>
        <w:t xml:space="preserve"> 60 (2): 197–216. doi:</w:t>
      </w:r>
      <w:hyperlink r:id="rId2">
        <w:r>
          <w:rPr>
            <w:rStyle w:val="Link"/>
          </w:rPr>
          <w:t>10.1111/j.1467-954X.2012.02070.x</w:t>
        </w:r>
      </w:hyperlink>
      <w:r>
        <w:rPr/>
        <w:t>.</w:t>
      </w:r>
    </w:p>
    <w:p>
      <w:pPr>
        <w:pStyle w:val="Bibliography"/>
        <w:rPr/>
      </w:pPr>
      <w:r>
        <w:rPr/>
        <w:t xml:space="preserve">Chow-White, Peter A., and Miguel García-Sancho. 2011. “Bidirectional Shaping and Spaces of Convergence: Interactions Between Biology and Computing from the First DNA Sequencers to Global Genome Databases.” </w:t>
      </w:r>
      <w:r>
        <w:rPr>
          <w:i/>
        </w:rPr>
        <w:t>Science, Technology &amp; Human Values</w:t>
      </w:r>
      <w:r>
        <w:rPr/>
        <w:t>, February. doi:</w:t>
      </w:r>
      <w:hyperlink r:id="rId3">
        <w:r>
          <w:rPr>
            <w:rStyle w:val="Link"/>
          </w:rPr>
          <w:t>10.1177/0162243910397969</w:t>
        </w:r>
      </w:hyperlink>
      <w:r>
        <w:rPr/>
        <w:t>.</w:t>
      </w:r>
    </w:p>
    <w:p>
      <w:pPr>
        <w:pStyle w:val="Bibliography"/>
        <w:rPr/>
      </w:pPr>
      <w:r>
        <w:rPr/>
        <w:t xml:space="preserve">Gilligan, Carol. 1990. </w:t>
      </w:r>
      <w:r>
        <w:rPr>
          <w:i/>
        </w:rPr>
        <w:t>In a Different Voice: Psychological Theory and Women’s Development</w:t>
      </w:r>
      <w:r>
        <w:rPr/>
        <w:t>. Reissue edition. Cambridge, Mass: Harvard University Press.</w:t>
      </w:r>
    </w:p>
    <w:p>
      <w:pPr>
        <w:pStyle w:val="Bibliography"/>
        <w:rPr/>
      </w:pPr>
      <w:r>
        <w:rPr/>
        <w:t xml:space="preserve">Kihlstrom, John F., and Nancy Cantor. 2011. “Social Intelligence.” In </w:t>
      </w:r>
      <w:r>
        <w:rPr>
          <w:i/>
        </w:rPr>
        <w:t>The Cambridge Handbook of Intelligence</w:t>
      </w:r>
      <w:r>
        <w:rPr/>
        <w:t xml:space="preserve">. Cambridge Handbooks in Psychology. Cambridge University Press. </w:t>
      </w:r>
      <w:hyperlink r:id="rId4">
        <w:r>
          <w:rPr>
            <w:rStyle w:val="Link"/>
          </w:rPr>
          <w:t>http://dx.doi.org/10.1017/CBO9780511977244.029</w:t>
        </w:r>
      </w:hyperlink>
      <w:r>
        <w:rPr/>
        <w:t>.</w:t>
      </w:r>
    </w:p>
    <w:p>
      <w:pPr>
        <w:pStyle w:val="Bibliography"/>
        <w:rPr/>
      </w:pPr>
      <w:r>
        <w:rPr/>
        <w:t xml:space="preserve">Pentland, Alex. 2014. </w:t>
      </w:r>
      <w:r>
        <w:rPr>
          <w:i/>
        </w:rPr>
        <w:t>Social Physics: How Good Ideas Spread—The Lessons from a New Science</w:t>
      </w:r>
      <w:r>
        <w:rPr/>
        <w:t>. New York: Penguin Press HC, The.</w:t>
      </w:r>
    </w:p>
    <w:p>
      <w:pPr>
        <w:pStyle w:val="Normal"/>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rian " w:date="2016-06-07T10:12:17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GB" w:bidi="ar-SA"/>
        </w:rPr>
        <w:t xml:space="preserve">Move this Lucy  down to tensions; distinguish ethics and data its future from ethics of care around the advent of new things; movement away from norms and means. </w:t>
      </w:r>
    </w:p>
  </w:comment>
  <w:comment w:id="1" w:author="adrian " w:date="2016-06-07T09:42:58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GB" w:bidi="ar-SA"/>
        </w:rPr>
        <w:t>This is the key proposition – but how to distinguish from the knowledge economy … Is this the old ethic of care, being replaced by a new one</w:t>
      </w:r>
    </w:p>
  </w:comment>
  <w:comment w:id="2" w:author="adrian " w:date="2016-06-07T09:40:43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GB" w:bidi="ar-SA"/>
        </w:rPr>
        <w:t>Is this really ethic of care in the sense of relational thought? Promissory aspects of care – Fortun  - this is all about conditions of future possibility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 KDQˇ">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i/>
          <w:i/>
        </w:rPr>
      </w:pPr>
      <w:r>
        <w:rPr>
          <w:rStyle w:val="Footnotereference"/>
        </w:rPr>
        <w:footnoteRef/>
        <w:tab/>
      </w:r>
      <w:r>
        <w:rPr/>
        <w:t xml:space="preserve"> </w:t>
      </w:r>
      <w:r>
        <w:rPr>
          <w:i/>
        </w:rPr>
        <w:t xml:space="preserve">NB these are generalisations; there is variety within each of these domains, e.g. between different ONS, between different cities and countries dealing with waste, between different life sciences. </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GB"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0" w:qFormat="1"/>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en-GB" w:bidi="ar-SA"/>
    </w:rPr>
  </w:style>
  <w:style w:type="paragraph" w:styleId="Heading1">
    <w:name w:val="Heading 1"/>
    <w:basedOn w:val="Normal"/>
    <w:next w:val="Normal"/>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32e7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1c22"/>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32e7f"/>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uiPriority w:val="99"/>
    <w:qFormat/>
    <w:rsid w:val="00672a46"/>
    <w:rPr/>
  </w:style>
  <w:style w:type="character" w:styleId="Footnotereference">
    <w:name w:val="footnote reference"/>
    <w:basedOn w:val="DefaultParagraphFont"/>
    <w:uiPriority w:val="99"/>
    <w:unhideWhenUsed/>
    <w:qFormat/>
    <w:rsid w:val="00672a46"/>
    <w:rPr>
      <w:vertAlign w:val="superscript"/>
    </w:rPr>
  </w:style>
  <w:style w:type="character" w:styleId="Annotationreference">
    <w:name w:val="annotation reference"/>
    <w:basedOn w:val="DefaultParagraphFont"/>
    <w:uiPriority w:val="99"/>
    <w:semiHidden/>
    <w:unhideWhenUsed/>
    <w:qFormat/>
    <w:rsid w:val="0043129f"/>
    <w:rPr>
      <w:sz w:val="18"/>
      <w:szCs w:val="18"/>
    </w:rPr>
  </w:style>
  <w:style w:type="character" w:styleId="CommentTextChar" w:customStyle="1">
    <w:name w:val="Comment Text Char"/>
    <w:basedOn w:val="DefaultParagraphFont"/>
    <w:link w:val="CommentText"/>
    <w:uiPriority w:val="99"/>
    <w:semiHidden/>
    <w:qFormat/>
    <w:rsid w:val="0043129f"/>
    <w:rPr/>
  </w:style>
  <w:style w:type="character" w:styleId="CommentSubjectChar" w:customStyle="1">
    <w:name w:val="Comment Subject Char"/>
    <w:basedOn w:val="CommentTextChar"/>
    <w:link w:val="CommentSubject"/>
    <w:uiPriority w:val="99"/>
    <w:semiHidden/>
    <w:qFormat/>
    <w:rsid w:val="0043129f"/>
    <w:rPr>
      <w:b/>
      <w:bCs/>
      <w:sz w:val="20"/>
      <w:szCs w:val="20"/>
    </w:rPr>
  </w:style>
  <w:style w:type="character" w:styleId="BalloonTextChar" w:customStyle="1">
    <w:name w:val="Balloon Text Char"/>
    <w:basedOn w:val="DefaultParagraphFont"/>
    <w:link w:val="BalloonText"/>
    <w:uiPriority w:val="99"/>
    <w:semiHidden/>
    <w:qFormat/>
    <w:rsid w:val="0043129f"/>
    <w:rPr>
      <w:rFonts w:ascii="Lucida Grande" w:hAnsi="Lucida Grande" w:cs="Lucida Grande"/>
      <w:sz w:val="18"/>
      <w:szCs w:val="18"/>
    </w:rPr>
  </w:style>
  <w:style w:type="character" w:styleId="Heading3Char" w:customStyle="1">
    <w:name w:val="Heading 3 Char"/>
    <w:basedOn w:val="DefaultParagraphFont"/>
    <w:link w:val="Heading3"/>
    <w:uiPriority w:val="9"/>
    <w:qFormat/>
    <w:rsid w:val="007b1c22"/>
    <w:rPr>
      <w:rFonts w:ascii="Calibri" w:hAnsi="Calibri" w:eastAsia="ＭＳ ゴシック" w:cs="" w:asciiTheme="majorHAnsi" w:cstheme="majorBidi" w:eastAsiaTheme="majorEastAsia" w:hAnsiTheme="majorHAnsi"/>
      <w:b/>
      <w:bCs/>
      <w:color w:val="4F81BD" w:themeColor="accent1"/>
    </w:rPr>
  </w:style>
  <w:style w:type="character" w:styleId="Link" w:customStyle="1">
    <w:name w:val="Link"/>
    <w:basedOn w:val="DefaultParagraphFont"/>
    <w:qFormat/>
    <w:rsid w:val="00d226b6"/>
    <w:rPr>
      <w:color w:val="4F81BD" w:themeColor="accent1"/>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2e7f"/>
    <w:pPr>
      <w:spacing w:before="0" w:after="0"/>
      <w:ind w:left="720" w:hanging="0"/>
      <w:contextualSpacing/>
    </w:pPr>
    <w:rPr/>
  </w:style>
  <w:style w:type="paragraph" w:styleId="Footnotetext">
    <w:name w:val="footnote text"/>
    <w:basedOn w:val="Normal"/>
    <w:link w:val="FootnoteTextChar"/>
    <w:uiPriority w:val="99"/>
    <w:unhideWhenUsed/>
    <w:qFormat/>
    <w:rsid w:val="00672a46"/>
    <w:pPr/>
    <w:rPr/>
  </w:style>
  <w:style w:type="paragraph" w:styleId="Annotationtext">
    <w:name w:val="annotation text"/>
    <w:basedOn w:val="Normal"/>
    <w:link w:val="CommentTextChar"/>
    <w:uiPriority w:val="99"/>
    <w:semiHidden/>
    <w:unhideWhenUsed/>
    <w:qFormat/>
    <w:rsid w:val="0043129f"/>
    <w:pPr/>
    <w:rPr/>
  </w:style>
  <w:style w:type="paragraph" w:styleId="Annotationsubject">
    <w:name w:val="annotation subject"/>
    <w:basedOn w:val="Annotationtext"/>
    <w:link w:val="CommentSubjectChar"/>
    <w:uiPriority w:val="99"/>
    <w:semiHidden/>
    <w:unhideWhenUsed/>
    <w:qFormat/>
    <w:rsid w:val="0043129f"/>
    <w:pPr/>
    <w:rPr>
      <w:b/>
      <w:bCs/>
      <w:sz w:val="20"/>
      <w:szCs w:val="20"/>
    </w:rPr>
  </w:style>
  <w:style w:type="paragraph" w:styleId="BalloonText">
    <w:name w:val="Balloon Text"/>
    <w:basedOn w:val="Normal"/>
    <w:link w:val="BalloonTextChar"/>
    <w:uiPriority w:val="99"/>
    <w:semiHidden/>
    <w:unhideWhenUsed/>
    <w:qFormat/>
    <w:rsid w:val="0043129f"/>
    <w:pPr/>
    <w:rPr>
      <w:rFonts w:ascii="Lucida Grande" w:hAnsi="Lucida Grande" w:cs="Lucida Grande"/>
      <w:sz w:val="18"/>
      <w:szCs w:val="18"/>
    </w:rPr>
  </w:style>
  <w:style w:type="paragraph" w:styleId="Bibliography">
    <w:name w:val="Bibliography"/>
    <w:basedOn w:val="Normal"/>
    <w:qFormat/>
    <w:rsid w:val="00d226b6"/>
    <w:pPr>
      <w:spacing w:before="180" w:after="180"/>
    </w:pPr>
    <w:rPr>
      <w:rFonts w:eastAsia="Cambria" w:eastAsiaTheme="minorHAnsi"/>
      <w:lang w:val="en-US" w:eastAsia="en-US"/>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11/j.1467-954X.2012.02070.x" TargetMode="External"/><Relationship Id="rId3" Type="http://schemas.openxmlformats.org/officeDocument/2006/relationships/hyperlink" Target="http://dx.doi.org/10.1177/0162243910397969" TargetMode="External"/><Relationship Id="rId4" Type="http://schemas.openxmlformats.org/officeDocument/2006/relationships/hyperlink" Target="http://dx.doi.org/10.1017/CBO9780511977244.029" TargetMode="External"/><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LibreOffice/4.4.6.3$Linux_X86_64 LibreOffice_project/40m0$Build-3</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2016-05-09T11:09:00Z</dcterms:created>
  <dc:creator>Ruth McNally</dc:creator>
  <dc:language>en-GB</dc:language>
  <cp:lastModifiedBy>adrian </cp:lastModifiedBy>
  <cp:lastPrinted>2016-05-17T09:58:00Z</cp:lastPrinted>
  <dcterms:modified xsi:type="dcterms:W3CDTF">2016-06-07T10:18:39Z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
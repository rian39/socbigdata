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Social Intelligence</w:t>
      </w:r>
    </w:p>
    <w:p>
      <w:pPr>
        <w:pStyle w:val="Normal"/>
        <w:rPr/>
      </w:pPr>
      <w:r>
        <w:rPr/>
      </w:r>
    </w:p>
    <w:p>
      <w:pPr>
        <w:pStyle w:val="Normal"/>
        <w:rPr/>
      </w:pPr>
      <w:ins w:id="1" w:author="adrian " w:date="2017-01-24T09:21:00Z">
        <w:r>
          <w:rPr/>
          <w:t xml:space="preserve">[n.b. this section written earlier as an exploration of how we might be using the term 'SI.' Left here for reference. Main part of genomics section is beneath this section. </w:t>
        </w:r>
      </w:ins>
    </w:p>
    <w:p>
      <w:pPr>
        <w:pStyle w:val="Normal"/>
        <w:rPr/>
      </w:pPr>
      <w:ins w:id="2" w:author="adrian " w:date="2017-01-24T09:21:00Z">
        <w:r>
          <w:rPr/>
        </w:r>
      </w:ins>
    </w:p>
    <w:p>
      <w:pPr>
        <w:pStyle w:val="Normal"/>
        <w:rPr/>
      </w:pPr>
      <w:ins w:id="3" w:author="adrian " w:date="2017-01-24T09:21:00Z">
        <w:r>
          <w:rPr/>
          <w:t xml:space="preserve">n.b.2: our section refers quite a lot to genomics collaboratory </w:t>
        </w:r>
      </w:ins>
      <w:ins w:id="4" w:author="adrian " w:date="2017-01-24T09:21:00Z">
        <w:r>
          <w:rPr>
            <w:color w:val="00000A"/>
            <w:sz w:val="24"/>
          </w:rPr>
          <w:t>–</w:t>
        </w:r>
      </w:ins>
      <w:ins w:id="5" w:author="adrian " w:date="2017-01-24T09:21:00Z">
        <w:r>
          <w:rPr/>
          <w:t xml:space="preserve">  as agreed in the article strategy from </w:t>
        </w:r>
      </w:ins>
      <w:ins w:id="6" w:author="adrian " w:date="2017-01-24T09:21:00Z">
        <w:r>
          <w:rPr>
            <w:color w:val="00000A"/>
            <w:sz w:val="24"/>
          </w:rPr>
          <w:t>–</w:t>
        </w:r>
      </w:ins>
      <w:ins w:id="7" w:author="adrian " w:date="2017-01-24T09:21:00Z">
        <w:r>
          <w:rPr/>
          <w:t xml:space="preserve"> yikes </w:t>
        </w:r>
      </w:ins>
      <w:ins w:id="8" w:author="adrian " w:date="2017-01-24T09:21:00Z">
        <w:r>
          <w:rPr>
            <w:color w:val="00000A"/>
            <w:sz w:val="24"/>
          </w:rPr>
          <w:t>–</w:t>
        </w:r>
      </w:ins>
      <w:ins w:id="9" w:author="adrian " w:date="2017-01-24T09:21:00Z">
        <w:r>
          <w:rPr/>
          <w:t xml:space="preserve"> oct 2015!</w:t>
        </w:r>
      </w:ins>
      <w:ins w:id="10" w:author="adrian " w:date="2017-01-24T09:21:00Z">
        <w:r>
          <w:rPr/>
          <w:t xml:space="preserve">] </w:t>
        </w:r>
      </w:ins>
    </w:p>
    <w:p>
      <w:pPr>
        <w:pStyle w:val="Normal"/>
        <w:rPr/>
      </w:pPr>
      <w:ins w:id="11" w:author="adrian " w:date="2017-01-24T09:21:00Z">
        <w:r>
          <w:rPr/>
        </w:r>
      </w:ins>
    </w:p>
    <w:p>
      <w:pPr>
        <w:pStyle w:val="Normal"/>
        <w:rPr/>
      </w:pPr>
      <w:r>
        <w:rPr/>
        <w:t xml:space="preserve">BD is a form of Social Intelligence. This is what distinguishes it from what it displaces or replaces; from other ways of knowing and acting. The SI of BD is constantly reforming or transforming the social fabric and changing what counts as social/natural. </w:t>
      </w:r>
    </w:p>
    <w:p>
      <w:pPr>
        <w:pStyle w:val="Normal"/>
        <w:rPr/>
      </w:pPr>
      <w:r>
        <w:rPr/>
      </w:r>
    </w:p>
    <w:p>
      <w:pPr>
        <w:pStyle w:val="Normal"/>
        <w:rPr/>
      </w:pPr>
      <w:r>
        <w:rPr/>
        <w:t xml:space="preserve">Characteristics of the SI of BD: </w:t>
      </w:r>
    </w:p>
    <w:p>
      <w:pPr>
        <w:pStyle w:val="ListParagraph"/>
        <w:numPr>
          <w:ilvl w:val="0"/>
          <w:numId w:val="2"/>
        </w:numPr>
        <w:rPr/>
      </w:pPr>
      <w:r>
        <w:rPr/>
        <w:t xml:space="preserve">it is a </w:t>
      </w:r>
      <w:del w:id="12" w:author="adrian " w:date="2017-01-24T09:23:00Z">
        <w:r>
          <w:rPr/>
          <w:delText xml:space="preserve">new </w:delText>
        </w:r>
      </w:del>
      <w:ins w:id="13" w:author="adrian " w:date="2017-01-24T09:23:00Z">
        <w:r>
          <w:rPr/>
          <w:t xml:space="preserve">specific </w:t>
        </w:r>
      </w:ins>
      <w:del w:id="14" w:author="adrian " w:date="2017-01-24T09:23:00Z">
        <w:r>
          <w:rPr/>
          <w:delText xml:space="preserve">way </w:delText>
        </w:r>
      </w:del>
      <w:ins w:id="15" w:author="adrian " w:date="2017-01-24T09:23:00Z">
        <w:r>
          <w:rPr/>
          <w:t xml:space="preserve">mode </w:t>
        </w:r>
      </w:ins>
      <w:r>
        <w:rPr/>
        <w:t xml:space="preserve">of knowing the </w:t>
      </w:r>
      <w:del w:id="16" w:author="adrian " w:date="2017-01-24T09:23:00Z">
        <w:r>
          <w:rPr/>
          <w:delText>social (and the natural)</w:delText>
        </w:r>
      </w:del>
      <w:ins w:id="17" w:author="adrian " w:date="2017-01-24T09:23:00Z">
        <w:r>
          <w:rPr/>
          <w:t>socio-natures</w:t>
        </w:r>
      </w:ins>
      <w:r>
        <w:rPr/>
        <w:t xml:space="preserve">. It </w:t>
      </w:r>
      <w:del w:id="18" w:author="adrian " w:date="2017-01-24T09:24:00Z">
        <w:r>
          <w:rPr/>
          <w:delText xml:space="preserve">finds </w:delText>
        </w:r>
      </w:del>
      <w:ins w:id="19" w:author="adrian " w:date="2017-01-24T09:24:00Z">
        <w:r>
          <w:rPr/>
          <w:t xml:space="preserve">constructs </w:t>
        </w:r>
      </w:ins>
      <w:r>
        <w:rPr/>
        <w:t xml:space="preserve">affinities and likenesses between entities and uses these affinities to associate them – people like you like things like this; things like this like people like you. The SI of BD is somewhat alien to us. The groupings it identifies are new and </w:t>
      </w:r>
      <w:ins w:id="20" w:author="adrian " w:date="2017-01-24T09:24:00Z">
        <w:r>
          <w:rPr/>
          <w:t xml:space="preserve">sometimes </w:t>
        </w:r>
      </w:ins>
      <w:r>
        <w:rPr/>
        <w:t xml:space="preserve">nameless. We may not know what they are. </w:t>
      </w:r>
      <w:del w:id="21" w:author="adrian " w:date="2017-01-24T09:24:00Z">
        <w:r>
          <w:rPr/>
          <w:delText>Emergent c</w:delText>
        </w:r>
      </w:del>
      <w:ins w:id="22" w:author="adrian " w:date="2017-01-24T09:24:00Z">
        <w:r>
          <w:rPr/>
          <w:t>C</w:t>
        </w:r>
      </w:ins>
      <w:r>
        <w:rPr/>
        <w:t>lassifications</w:t>
      </w:r>
      <w:ins w:id="23" w:author="adrian " w:date="2017-01-24T09:24:00Z">
        <w:r>
          <w:rPr/>
          <w:t xml:space="preserve"> </w:t>
        </w:r>
      </w:ins>
      <w:ins w:id="24" w:author="adrian " w:date="2017-01-24T09:24:00Z">
        <w:r>
          <w:rPr/>
          <w:t>are emergent rather than pre-coded</w:t>
        </w:r>
      </w:ins>
      <w:r>
        <w:rPr/>
        <w:t xml:space="preserve">. That may have to be measured. </w:t>
      </w:r>
    </w:p>
    <w:p>
      <w:pPr>
        <w:pStyle w:val="ListParagraph"/>
        <w:numPr>
          <w:ilvl w:val="0"/>
          <w:numId w:val="2"/>
        </w:numPr>
        <w:rPr/>
      </w:pPr>
      <w:r>
        <w:rPr/>
        <w:t>it is creating new forms of the social (and the natural).  People relate to the new categories of actants (humans and non-humans) that the SI of BD creates by relating people and things.  Is like Rabinow’s bio-sociality but generalised to data sociality. (Data nature? data naturality?)</w:t>
      </w:r>
    </w:p>
    <w:p>
      <w:pPr>
        <w:pStyle w:val="ListParagraph"/>
        <w:numPr>
          <w:ilvl w:val="0"/>
          <w:numId w:val="2"/>
        </w:numPr>
        <w:rPr/>
      </w:pPr>
      <w:r>
        <w:rPr/>
        <w:t xml:space="preserve">it is a manifestation of social relations. The SI of BD is the upshot of the actions and inter-relations and collaborations of many different people and things. A redistribution of method. </w:t>
      </w:r>
    </w:p>
    <w:p>
      <w:pPr>
        <w:pStyle w:val="ListParagraph"/>
        <w:numPr>
          <w:ilvl w:val="0"/>
          <w:numId w:val="2"/>
        </w:numPr>
        <w:rPr/>
      </w:pPr>
      <w:r>
        <w:rPr/>
        <w:t xml:space="preserve">it attracts the social.  It invites interaction and invention. The SI of BD is often crowd-sourced. </w:t>
      </w:r>
    </w:p>
    <w:p>
      <w:pPr>
        <w:pStyle w:val="Normal"/>
        <w:rPr/>
      </w:pPr>
      <w:r>
        <w:rPr/>
      </w:r>
    </w:p>
    <w:p>
      <w:pPr>
        <w:pStyle w:val="Normal"/>
        <w:rPr/>
      </w:pPr>
      <w:r>
        <w:rPr/>
        <w:t xml:space="preserve">The above properties are what make the SI of BD so generative and </w:t>
      </w:r>
      <w:del w:id="25" w:author="adrian " w:date="2017-01-24T09:24:00Z">
        <w:r>
          <w:rPr/>
          <w:delText xml:space="preserve">seemingly </w:delText>
        </w:r>
      </w:del>
      <w:ins w:id="26" w:author="adrian " w:date="2017-01-24T09:24:00Z">
        <w:r>
          <w:rPr/>
          <w:t xml:space="preserve">sometimes apparently </w:t>
        </w:r>
      </w:ins>
      <w:r>
        <w:rPr/>
        <w:t>autonomous</w:t>
      </w:r>
      <w:ins w:id="27" w:author="adrian " w:date="2017-01-24T09:25:00Z">
        <w:r>
          <w:rPr/>
          <w:t xml:space="preserve"> </w:t>
        </w:r>
      </w:ins>
      <w:ins w:id="28" w:author="adrian " w:date="2017-01-24T09:25:00Z">
        <w:r>
          <w:rPr/>
          <w:t>or even 'intelligent.'</w:t>
        </w:r>
      </w:ins>
      <w:r>
        <w:rPr/>
        <w:t xml:space="preserve">. They are also what make it (its composition and effects) so unpredictable. Practitioners in our domains just want to use BD to learn more about how to cure diseases, manage waste, know the population but these new forms of the social emerge as often unintended and unpredicted / predictable side-effects. All of which poses problems for an Ethic of Care. </w:t>
      </w:r>
    </w:p>
    <w:p>
      <w:pPr>
        <w:pStyle w:val="Heading2"/>
        <w:rPr/>
      </w:pPr>
      <w:del w:id="29" w:author="adrian " w:date="2017-01-24T09:25:00Z">
        <w:r>
          <w:rPr/>
          <w:delText>Specificity of Social Intelligence</w:delText>
        </w:r>
      </w:del>
    </w:p>
    <w:p>
      <w:pPr>
        <w:pStyle w:val="Normal"/>
        <w:rPr/>
      </w:pPr>
      <w:r>
        <w:rPr/>
        <w:t xml:space="preserve">The SI of BD knows and does different things in each of our domains: </w:t>
      </w:r>
      <w:r>
        <w:rPr>
          <w:rStyle w:val="FootnoteAnchor"/>
        </w:rPr>
        <w:footnoteReference w:id="2"/>
      </w:r>
    </w:p>
    <w:p>
      <w:pPr>
        <w:pStyle w:val="Normal"/>
        <w:rPr/>
      </w:pPr>
      <w:r>
        <w:rPr/>
      </w:r>
    </w:p>
    <w:p>
      <w:pPr>
        <w:pStyle w:val="ListParagraph"/>
        <w:numPr>
          <w:ilvl w:val="0"/>
          <w:numId w:val="1"/>
        </w:numPr>
        <w:rPr/>
      </w:pPr>
      <w:r>
        <w:rPr/>
        <w:t xml:space="preserve">In genomics, the Social Intelligence of genomics Big Data opens new horizons for </w:t>
      </w:r>
      <w:r>
        <w:rPr>
          <w:i/>
        </w:rPr>
        <w:t>knowing (about) life</w:t>
      </w:r>
      <w:r>
        <w:rPr/>
        <w:t xml:space="preserve">.  Indeed the life sciences (and life itself) are becoming more and constituted through the Social Intelligence of (NGS) BD. The goal in genomics/the life sciences is to harness </w:t>
      </w:r>
      <w:del w:id="30" w:author="adrian " w:date="2017-01-24T09:25:00Z">
        <w:r>
          <w:rPr/>
          <w:delText xml:space="preserve">the </w:delText>
        </w:r>
      </w:del>
      <w:r>
        <w:rPr/>
        <w:t xml:space="preserve">SI of genomics to </w:t>
      </w:r>
      <w:del w:id="31" w:author="adrian " w:date="2017-01-24T09:26:00Z">
        <w:r>
          <w:rPr/>
          <w:delText>yield increasingly accurate knowledge about life</w:delText>
        </w:r>
      </w:del>
      <w:ins w:id="32" w:author="adrian " w:date="2017-01-24T09:26:00Z">
        <w:r>
          <w:rPr/>
          <w:t xml:space="preserve">re-configure knowledge of living things in ways that re-configure biopolitical practices and institutions (e.g. healthcare, </w:t>
        </w:r>
      </w:ins>
      <w:ins w:id="33" w:author="adrian " w:date="2017-01-24T09:27:00Z">
        <w:r>
          <w:rPr/>
          <w:t>social care, agriculture, etc.)</w:t>
        </w:r>
      </w:ins>
      <w:r>
        <w:rPr/>
        <w:t>.</w:t>
      </w:r>
    </w:p>
    <w:p>
      <w:pPr>
        <w:pStyle w:val="ListParagraph"/>
        <w:numPr>
          <w:ilvl w:val="0"/>
          <w:numId w:val="1"/>
        </w:numPr>
        <w:rPr/>
      </w:pPr>
      <w:r>
        <w:rPr/>
        <w:t xml:space="preserve">The Social Intelligence of interest in National Statistics is how BD </w:t>
      </w:r>
      <w:r>
        <w:rPr>
          <w:i/>
        </w:rPr>
        <w:t>knows the population</w:t>
      </w:r>
      <w:r>
        <w:rPr/>
        <w:t xml:space="preserve"> and how well it knows it. The SI of BD from a variety of sources is being used to know populations. The question for ONS is whether and how to use the SI of BD to create official statistics worthy of the name.</w:t>
      </w:r>
    </w:p>
    <w:p>
      <w:pPr>
        <w:pStyle w:val="ListParagraph"/>
        <w:numPr>
          <w:ilvl w:val="0"/>
          <w:numId w:val="1"/>
        </w:numPr>
        <w:rPr/>
      </w:pPr>
      <w:r>
        <w:rPr/>
        <w:t xml:space="preserve">In waste management, the practitioners are trying to master the SI of BD to help them to </w:t>
      </w:r>
      <w:r>
        <w:rPr>
          <w:i/>
        </w:rPr>
        <w:t>know and govern citizens/waste</w:t>
      </w:r>
      <w:r>
        <w:rPr/>
        <w:t xml:space="preserve">.  Practitioners in this domain are engaging with BD because of its potential to help them meet waste disposal targets. </w:t>
      </w:r>
    </w:p>
    <w:p>
      <w:pPr>
        <w:pStyle w:val="Normal"/>
        <w:rPr/>
      </w:pPr>
      <w:r>
        <w:rPr/>
      </w:r>
    </w:p>
    <w:p>
      <w:pPr>
        <w:pStyle w:val="Normal"/>
        <w:rPr/>
      </w:pPr>
      <w:r>
        <w:rPr/>
        <w:t xml:space="preserve">Differences in the role of SI in the different domains shape their social fabric in specific ways.  Each domain has different matters of concern. These specify what could, or should, constitute the Ethic of Care for that domain. </w:t>
      </w:r>
    </w:p>
    <w:p>
      <w:pPr>
        <w:pStyle w:val="Normal"/>
        <w:rPr/>
      </w:pPr>
      <w:r>
        <w:rPr/>
      </w:r>
    </w:p>
    <w:p>
      <w:pPr>
        <w:pStyle w:val="Normal"/>
        <w:rPr/>
      </w:pPr>
      <w:r>
        <w:rPr/>
        <w:t>(But we work on the assumption that ethical problems are ones for which we don’t have solutions.)</w:t>
      </w:r>
    </w:p>
    <w:p>
      <w:pPr>
        <w:pStyle w:val="Normal"/>
        <w:rPr/>
      </w:pPr>
      <w:r>
        <w:rPr/>
      </w:r>
    </w:p>
    <w:p>
      <w:pPr>
        <w:pStyle w:val="Normal"/>
        <w:rPr>
          <w:rStyle w:val="Heading2Char"/>
        </w:rPr>
      </w:pPr>
      <w:r>
        <w:rPr>
          <w:rStyle w:val="Heading2Char"/>
        </w:rPr>
        <w:t>Genomics and Social Intelligence (as an advanced form of accuracy)</w:t>
      </w:r>
    </w:p>
    <w:p>
      <w:pPr>
        <w:pStyle w:val="Normal"/>
        <w:rPr>
          <w:rStyle w:val="Heading2Char"/>
        </w:rPr>
      </w:pPr>
      <w:r>
        <w:rPr/>
      </w:r>
    </w:p>
    <w:p>
      <w:pPr>
        <w:pStyle w:val="Normal"/>
        <w:rPr/>
      </w:pPr>
      <w:ins w:id="34" w:author="adrian " w:date="2017-01-24T09:28:00Z">
        <w:r>
          <w:rPr/>
          <w:t>Has t</w:t>
        </w:r>
      </w:ins>
      <w:del w:id="35" w:author="adrian " w:date="2017-01-24T09:28:00Z">
        <w:r>
          <w:rPr/>
          <w:delText>T</w:delText>
        </w:r>
      </w:del>
      <w:ins w:id="36" w:author="Ruth McNally" w:date="2016-11-27T07:50:00Z">
        <w:r>
          <w:rPr/>
          <w:t>he</w:t>
        </w:r>
      </w:ins>
      <w:ins w:id="37" w:author="adrian " w:date="2017-01-24T09:28:00Z">
        <w:r>
          <w:rPr/>
          <w:t xml:space="preserve"> </w:t>
        </w:r>
      </w:ins>
      <w:ins w:id="38" w:author="adrian " w:date="2017-01-24T09:28:00Z">
        <w:r>
          <w:rPr/>
          <w:t xml:space="preserve">shift in modes of knowing </w:t>
        </w:r>
      </w:ins>
      <w:del w:id="39" w:author="adrian " w:date="2017-01-24T09:28:00Z">
        <w:r>
          <w:rPr/>
          <w:delText xml:space="preserve"> paradigm shift </w:delText>
        </w:r>
      </w:del>
      <w:ins w:id="40" w:author="Ruth McNally" w:date="2016-11-27T07:50:00Z">
        <w:r>
          <w:rPr/>
          <w:t>that participants in the national statistics collaboratory referred to with respect to their field has already taken place in genomics</w:t>
        </w:r>
      </w:ins>
      <w:ins w:id="41" w:author="adrian " w:date="2017-01-24T09:28:00Z">
        <w:r>
          <w:rPr/>
          <w:t>?</w:t>
        </w:r>
      </w:ins>
      <w:del w:id="42" w:author="adrian " w:date="2017-01-24T09:28:00Z">
        <w:r>
          <w:rPr/>
          <w:delText>.</w:delText>
        </w:r>
      </w:del>
    </w:p>
    <w:p>
      <w:pPr>
        <w:pStyle w:val="Normal"/>
        <w:rPr/>
      </w:pPr>
      <w:r>
        <w:rPr/>
        <w:t xml:space="preserve">Compared to the other two domains we engaged with, the field of genomics is a highly institutionalised form of </w:t>
      </w:r>
      <w:del w:id="43" w:author="adrian " w:date="2017-01-24T09:28:00Z">
        <w:r>
          <w:rPr/>
          <w:delText>Social Intelligence</w:delText>
        </w:r>
      </w:del>
      <w:ins w:id="44" w:author="adrian " w:date="2017-01-24T09:28:00Z">
        <w:r>
          <w:rPr/>
          <w:t xml:space="preserve"> </w:t>
        </w:r>
      </w:ins>
      <w:ins w:id="45" w:author="adrian " w:date="2017-01-24T09:28:00Z">
        <w:r>
          <w:rPr/>
          <w:t>big data science,</w:t>
        </w:r>
      </w:ins>
      <w:ins w:id="46" w:author="adrian " w:date="2017-01-24T09:29:00Z">
        <w:r>
          <w:rPr/>
          <w:t xml:space="preserve"> perhaps even a prototypical one</w:t>
        </w:r>
      </w:ins>
      <w:r>
        <w:rPr/>
        <w:t xml:space="preserve">. All of the participants at our collaboratory were already integral to the SI of NGS BD – they are part of this new era.  Thus, in contrast to the National Statistics Collaboratory domain, we did not witness debate about the pros and cons of the </w:t>
      </w:r>
      <w:del w:id="47" w:author="Ruth McNally" w:date="2016-11-27T07:53:00Z">
        <w:r>
          <w:rPr/>
          <w:delText xml:space="preserve">so-called </w:delText>
        </w:r>
      </w:del>
      <w:r>
        <w:rPr/>
        <w:t>paradigm shift from older ways of knowing and doing (hypothesis</w:t>
      </w:r>
      <w:ins w:id="48" w:author="Ruth McNally" w:date="2016-11-27T07:53:00Z">
        <w:r>
          <w:rPr/>
          <w:t>-</w:t>
        </w:r>
      </w:ins>
      <w:del w:id="49" w:author="Ruth McNally" w:date="2016-11-27T07:53:00Z">
        <w:r>
          <w:rPr/>
          <w:delText xml:space="preserve"> </w:delText>
        </w:r>
      </w:del>
      <w:bookmarkStart w:id="0" w:name="move341852497"/>
      <w:bookmarkEnd w:id="0"/>
      <w:r>
        <w:rPr/>
        <w:t xml:space="preserve">driven science) to the new mode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t>
      </w:r>
    </w:p>
    <w:p>
      <w:pPr>
        <w:pStyle w:val="Normal"/>
        <w:rPr/>
      </w:pPr>
      <w:del w:id="50" w:author="Ruth McNally" w:date="2016-11-27T07:52:00Z">
        <w:r>
          <w:rPr/>
          <w:delText xml:space="preserve"> </w:delText>
        </w:r>
      </w:del>
    </w:p>
    <w:p>
      <w:pPr>
        <w:pStyle w:val="Normal"/>
        <w:rPr/>
      </w:pPr>
      <w:ins w:id="52" w:author="adrian " w:date="2017-01-24T09:29:00Z">
        <w:r>
          <w:rPr/>
          <w:t>The tak</w:t>
        </w:r>
      </w:ins>
      <w:ins w:id="53" w:author="adrian " w:date="2017-01-24T09:30:00Z">
        <w:r>
          <w:rPr/>
          <w:t xml:space="preserve">en-for-granted identification with big data amongst genomic scientists does not, however, </w:t>
        </w:r>
      </w:ins>
      <w:del w:id="54" w:author="adrian " w:date="2017-01-24T09:29:00Z">
        <w:r>
          <w:rPr/>
          <w:delText>However, t</w:delText>
        </w:r>
      </w:del>
      <w:del w:id="55" w:author="adrian " w:date="2017-01-24T09:30:00Z">
        <w:r>
          <w:rPr/>
          <w:delText xml:space="preserve">his is not to say that </w:delText>
        </w:r>
      </w:del>
      <w:del w:id="56" w:author="adrian " w:date="2017-01-24T09:30:00Z">
        <w:r>
          <w:rPr/>
          <w:delText xml:space="preserve">social intelligence was </w:delText>
        </w:r>
      </w:del>
      <w:ins w:id="57" w:author="adrian " w:date="2017-01-24T09:30:00Z">
        <w:r>
          <w:rPr/>
          <w:t>imply that social inte</w:t>
        </w:r>
      </w:ins>
      <w:ins w:id="58" w:author="adrian " w:date="2017-01-24T09:31:00Z">
        <w:r>
          <w:rPr/>
          <w:t xml:space="preserve">lligence is </w:t>
        </w:r>
      </w:ins>
      <w:ins w:id="59" w:author="Ruth McNally" w:date="2016-11-27T07:56:00Z">
        <w:r>
          <w:rPr/>
          <w:t xml:space="preserve">integral to </w:t>
        </w:r>
      </w:ins>
      <w:ins w:id="60" w:author="Ruth McNally" w:date="2016-11-27T07:53:00Z">
        <w:r>
          <w:rPr/>
          <w:t>genomics</w:t>
        </w:r>
      </w:ins>
      <w:ins w:id="61" w:author="Ruth McNally" w:date="2016-11-27T07:56:00Z">
        <w:r>
          <w:rPr/>
          <w:t xml:space="preserve"> from the start</w:t>
        </w:r>
      </w:ins>
      <w:ins w:id="62" w:author="Ruth McNally" w:date="2016-11-27T07:53:00Z">
        <w:r>
          <w:rPr/>
          <w:t xml:space="preserve">. Indeed the field of genomics illustrates how big data and social intelligence are not the same thing. </w:t>
        </w:r>
      </w:ins>
      <w:ins w:id="63" w:author="Ruth McNally" w:date="2016-11-27T07:57:00Z">
        <w:r>
          <w:rPr/>
          <w:t xml:space="preserve"> Whilst </w:t>
        </w:r>
      </w:ins>
      <w:ins w:id="64" w:author="Ruth McNally" w:date="2016-11-27T07:53:00Z">
        <w:r>
          <w:rPr/>
          <w:t xml:space="preserve">the Human Genome Project </w:t>
        </w:r>
      </w:ins>
      <w:ins w:id="65" w:author="adrian " w:date="2017-01-24T09:31:00Z">
        <w:r>
          <w:rPr/>
          <w:t xml:space="preserve">explicitly sought to </w:t>
        </w:r>
      </w:ins>
      <w:ins w:id="66" w:author="Ruth McNally" w:date="2016-11-27T07:53:00Z">
        <w:r>
          <w:rPr/>
          <w:t>generate</w:t>
        </w:r>
      </w:ins>
      <w:del w:id="67" w:author="adrian " w:date="2017-01-24T09:31:00Z">
        <w:r>
          <w:rPr/>
          <w:delText>d</w:delText>
        </w:r>
      </w:del>
      <w:ins w:id="68" w:author="Ruth McNally" w:date="2016-11-27T07:53:00Z">
        <w:r>
          <w:rPr/>
          <w:t xml:space="preserve"> big data</w:t>
        </w:r>
      </w:ins>
      <w:ins w:id="69" w:author="adrian " w:date="2017-01-24T09:31:00Z">
        <w:r>
          <w:rPr/>
          <w:t xml:space="preserve"> </w:t>
        </w:r>
      </w:ins>
      <w:ins w:id="70" w:author="adrian " w:date="2017-01-24T09:32:00Z">
        <w:bookmarkStart w:id="1" w:name="__UnoMark__1304_735480170"/>
        <w:bookmarkStart w:id="2" w:name="__UnoMark__1290_735480170"/>
        <w:bookmarkStart w:id="3" w:name="__UnoMark__1250_735480170"/>
        <w:bookmarkStart w:id="4" w:name="__UnoMark__1223_735480170"/>
        <w:bookmarkStart w:id="5" w:name="ZOTERO_BREF_2jgQ2HgkTDYA"/>
        <w:r>
          <w:rPr/>
          <w:t>(Hood and Kevles, 1992)</w:t>
        </w:r>
      </w:ins>
      <w:ins w:id="71" w:author="Ruth McNally" w:date="2016-11-27T07:53:00Z">
        <w:bookmarkEnd w:id="1"/>
        <w:bookmarkEnd w:id="2"/>
        <w:bookmarkEnd w:id="3"/>
        <w:bookmarkEnd w:id="4"/>
        <w:bookmarkEnd w:id="5"/>
        <w:r>
          <w:rPr/>
          <w:t xml:space="preserve">, social intelligence </w:t>
        </w:r>
      </w:ins>
      <w:ins w:id="72" w:author="Ruth McNally" w:date="2016-11-27T07:57:00Z">
        <w:r>
          <w:rPr/>
          <w:t>only emerged in the field of genomics with the advent of genome-wide association studies (GWAS) and other forms of knowing through differences and likenesses and the rise of data-driven science</w:t>
        </w:r>
      </w:ins>
      <w:ins w:id="73" w:author="adrian " w:date="2017-01-24T09:32:00Z">
        <w:r>
          <w:rPr/>
          <w:t xml:space="preserve"> </w:t>
        </w:r>
      </w:ins>
      <w:ins w:id="74" w:author="adrian " w:date="2017-01-24T09:32:00Z">
        <w:bookmarkStart w:id="6" w:name="__UnoMark__1305_735480170"/>
        <w:bookmarkStart w:id="7" w:name="__UnoMark__1291_735480170"/>
        <w:bookmarkStart w:id="8" w:name="__UnoMark__1251_735480170"/>
        <w:bookmarkStart w:id="9" w:name="ZOTERO_BREF_p8SsKU415THz"/>
        <w:bookmarkStart w:id="10" w:name="__UnoMark__1225_735480170"/>
        <w:r>
          <w:rPr/>
          <w:t>(Kragh-Furbo et al., 2015)</w:t>
        </w:r>
      </w:ins>
      <w:ins w:id="75" w:author="Ruth McNally" w:date="2016-11-27T07:57:00Z">
        <w:bookmarkStart w:id="11" w:name="__UnoMark__1231_735480170"/>
        <w:bookmarkEnd w:id="6"/>
        <w:bookmarkEnd w:id="7"/>
        <w:bookmarkEnd w:id="8"/>
        <w:bookmarkEnd w:id="9"/>
        <w:bookmarkEnd w:id="10"/>
        <w:bookmarkEnd w:id="11"/>
        <w:r>
          <w:rPr/>
          <w:t xml:space="preserve">. </w:t>
        </w:r>
      </w:ins>
      <w:del w:id="76" w:author="adrian " w:date="2017-01-24T09:33:00Z">
        <w:r>
          <w:rPr/>
          <w:delText xml:space="preserve">The case of </w:delText>
        </w:r>
      </w:del>
      <w:ins w:id="77" w:author="adrian " w:date="2017-01-24T09:33:00Z">
        <w:r>
          <w:rPr/>
          <w:t xml:space="preserve">Despite its proximity to disease, healthcare and clinical research, </w:t>
        </w:r>
      </w:ins>
      <w:ins w:id="78" w:author="adrian " w:date="2017-01-24T09:34:00Z">
        <w:r>
          <w:rPr/>
          <w:t>g</w:t>
        </w:r>
      </w:ins>
      <w:del w:id="79" w:author="adrian " w:date="2017-01-24T09:33:00Z">
        <w:r>
          <w:rPr/>
          <w:delText>g</w:delText>
        </w:r>
      </w:del>
      <w:ins w:id="80" w:author="Ruth McNally" w:date="2016-11-27T07:59:00Z">
        <w:r>
          <w:rPr/>
          <w:t xml:space="preserve">enomics </w:t>
        </w:r>
      </w:ins>
      <w:ins w:id="81" w:author="adrian " w:date="2017-01-24T09:34:00Z">
        <w:r>
          <w:rPr/>
          <w:t xml:space="preserve">continues to grapple with the problem of </w:t>
        </w:r>
      </w:ins>
      <w:del w:id="82" w:author="adrian " w:date="2017-01-24T09:34:00Z">
        <w:r>
          <w:rPr/>
          <w:delText xml:space="preserve">illustrates what we mean by </w:delText>
        </w:r>
      </w:del>
      <w:ins w:id="83" w:author="Ruth McNally" w:date="2016-11-27T08:00:00Z">
        <w:r>
          <w:rPr/>
          <w:t>‘</w:t>
        </w:r>
      </w:ins>
      <w:ins w:id="84" w:author="Ruth McNally" w:date="2016-11-27T07:59:00Z">
        <w:r>
          <w:rPr/>
          <w:t>socialising</w:t>
        </w:r>
      </w:ins>
      <w:ins w:id="85" w:author="Ruth McNally" w:date="2016-11-27T08:00:00Z">
        <w:r>
          <w:rPr/>
          <w:t>’</w:t>
        </w:r>
      </w:ins>
      <w:ins w:id="86" w:author="Ruth McNally" w:date="2016-11-27T07:59:00Z">
        <w:r>
          <w:rPr/>
          <w:t xml:space="preserve"> big data</w:t>
        </w:r>
      </w:ins>
      <w:ins w:id="87" w:author="adrian " w:date="2017-01-24T09:34:00Z">
        <w:r>
          <w:rPr/>
          <w:t xml:space="preserve">. </w:t>
        </w:r>
      </w:ins>
      <w:del w:id="88" w:author="adrian " w:date="2017-01-24T09:34:00Z">
        <w:r>
          <w:rPr/>
          <w:delText>;  i</w:delText>
        </w:r>
      </w:del>
      <w:ins w:id="89" w:author="adrian " w:date="2017-01-24T09:34:00Z">
        <w:r>
          <w:rPr/>
          <w:t>I</w:t>
        </w:r>
      </w:ins>
      <w:ins w:id="90" w:author="Ruth McNally" w:date="2016-11-27T08:00:00Z">
        <w:r>
          <w:rPr/>
          <w:t xml:space="preserve">t </w:t>
        </w:r>
      </w:ins>
      <w:ins w:id="91" w:author="adrian " w:date="2017-01-24T09:34:00Z">
        <w:r>
          <w:rPr/>
          <w:t xml:space="preserve">constantly seeks to </w:t>
        </w:r>
      </w:ins>
      <w:del w:id="92" w:author="adrian " w:date="2017-01-24T09:34:00Z">
        <w:r>
          <w:rPr/>
          <w:delText xml:space="preserve">means moving </w:delText>
        </w:r>
      </w:del>
      <w:ins w:id="93" w:author="adrian " w:date="2017-01-24T09:34:00Z">
        <w:r>
          <w:rPr/>
          <w:t xml:space="preserve">move </w:t>
        </w:r>
      </w:ins>
      <w:ins w:id="94" w:author="Ruth McNally" w:date="2016-11-27T08:00:00Z">
        <w:r>
          <w:rPr/>
          <w:t xml:space="preserve">the focus </w:t>
        </w:r>
      </w:ins>
      <w:del w:id="95" w:author="adrian " w:date="2017-01-24T09:34:00Z">
        <w:r>
          <w:rPr/>
          <w:delText xml:space="preserve">on </w:delText>
        </w:r>
      </w:del>
      <w:ins w:id="96" w:author="Ruth McNally" w:date="2016-11-27T08:00:00Z">
        <w:r>
          <w:rPr/>
          <w:t>from big data itself</w:t>
        </w:r>
      </w:ins>
      <w:ins w:id="97" w:author="adrian " w:date="2017-01-24T09:35:00Z">
        <w:r>
          <w:rPr/>
          <w:t xml:space="preserve"> </w:t>
        </w:r>
      </w:ins>
      <w:ins w:id="98" w:author="adrian " w:date="2017-01-24T09:35:00Z">
        <w:r>
          <w:rPr>
            <w:color w:val="00000A"/>
            <w:sz w:val="24"/>
          </w:rPr>
          <w:t>–</w:t>
        </w:r>
      </w:ins>
      <w:ins w:id="99" w:author="adrian " w:date="2017-01-24T09:35:00Z">
        <w:r>
          <w:rPr/>
          <w:t xml:space="preserve"> </w:t>
        </w:r>
      </w:ins>
      <w:ins w:id="100" w:author="adrian " w:date="2017-01-24T09:35:00Z">
        <w:r>
          <w:rPr/>
          <w:t xml:space="preserve">the many sequenced genomes and the vast streams of DNA-related measures produced by DNA microarrays and </w:t>
        </w:r>
      </w:ins>
      <w:ins w:id="101" w:author="adrian " w:date="2017-01-24T09:36:00Z">
        <w:r>
          <w:rPr/>
          <w:t xml:space="preserve">other such devices </w:t>
        </w:r>
      </w:ins>
      <w:ins w:id="102" w:author="adrian " w:date="2017-01-24T09:36:00Z">
        <w:r>
          <w:rPr>
            <w:color w:val="00000A"/>
            <w:sz w:val="24"/>
          </w:rPr>
          <w:t>–</w:t>
        </w:r>
      </w:ins>
      <w:ins w:id="103" w:author="adrian " w:date="2017-01-24T09:36:00Z">
        <w:r>
          <w:rPr/>
          <w:t xml:space="preserve"> </w:t>
        </w:r>
      </w:ins>
      <w:ins w:id="104" w:author="Ruth McNally" w:date="2016-11-27T08:00:00Z">
        <w:r>
          <w:rPr/>
          <w:t xml:space="preserve"> </w:t>
        </w:r>
      </w:ins>
      <w:del w:id="105" w:author="adrian " w:date="2017-01-24T09:35:00Z">
        <w:r>
          <w:rPr/>
          <w:delText xml:space="preserve">and </w:delText>
        </w:r>
      </w:del>
      <w:ins w:id="106" w:author="Ruth McNally" w:date="2016-11-27T08:00:00Z">
        <w:r>
          <w:rPr/>
          <w:t xml:space="preserve">onto the practices through which social intelligence is achieved </w:t>
        </w:r>
      </w:ins>
      <w:del w:id="107" w:author="adrian " w:date="2017-01-24T09:36:00Z">
        <w:r>
          <w:rPr/>
          <w:delText xml:space="preserve">and the </w:delText>
        </w:r>
      </w:del>
      <w:ins w:id="108" w:author="adrian " w:date="2017-01-24T09:36:00Z">
        <w:r>
          <w:rPr/>
          <w:t xml:space="preserve">in the form of a re-figured engagement with life. </w:t>
        </w:r>
      </w:ins>
      <w:del w:id="109" w:author="adrian " w:date="2017-01-24T09:36:00Z">
        <w:r>
          <w:rPr/>
          <w:delText>entities it brings into being.</w:delText>
        </w:r>
      </w:del>
    </w:p>
    <w:p>
      <w:pPr>
        <w:pStyle w:val="Normal"/>
        <w:rPr/>
      </w:pPr>
      <w:del w:id="111" w:author="Ruth McNally" w:date="2016-11-27T07:52:00Z">
        <w:r>
          <w:rPr/>
          <w:delText xml:space="preserve">Indeed, the very fact that the domain has a name for the SI of BD – 'genomics' or 'genomic science' –  to distinguish this </w:delText>
        </w:r>
      </w:del>
      <w:del w:id="112" w:author="Ruth McNally" w:date="2016-11-27T07:52:00Z">
        <w:r>
          <w:rPr>
            <w:i/>
            <w:iCs/>
          </w:rPr>
          <w:delText xml:space="preserve">nomos </w:delText>
        </w:r>
      </w:del>
      <w:del w:id="113" w:author="Ruth McNally" w:date="2016-11-27T07:52:00Z">
        <w:r>
          <w:rPr/>
          <w:delText xml:space="preserve">from  other ways of knowing life (genetics, molecular biology) – attests to this. </w:delText>
        </w:r>
      </w:del>
    </w:p>
    <w:p>
      <w:pPr>
        <w:pStyle w:val="Normal"/>
        <w:rPr/>
      </w:pPr>
      <w:r>
        <w:rPr/>
      </w:r>
    </w:p>
    <w:p>
      <w:pPr>
        <w:pStyle w:val="Normal"/>
        <w:rPr/>
      </w:pPr>
      <w:del w:id="114" w:author="adrian " w:date="2017-01-24T09:38:00Z">
        <w:r>
          <w:rPr/>
          <w:delText xml:space="preserve">As a data-oriented science, the focus of SI on genomics is on data composition in the pursuit of knowledge. </w:delText>
        </w:r>
      </w:del>
      <w:del w:id="115" w:author="adrian " w:date="2017-01-24T09:42:00Z">
        <w:r>
          <w:rPr/>
          <w:delText xml:space="preserve"> </w:delText>
        </w:r>
      </w:del>
      <w:del w:id="116" w:author="adrian " w:date="2017-01-24T09:37:00Z">
        <w:r>
          <w:rPr/>
          <w:delText xml:space="preserve">The </w:delText>
        </w:r>
      </w:del>
      <w:del w:id="117" w:author="adrian " w:date="2017-01-24T09:42:00Z">
        <w:r>
          <w:rPr/>
          <w:delText>social intelligence t</w:delText>
        </w:r>
      </w:del>
      <w:del w:id="118" w:author="adrian " w:date="2017-01-24T09:37:00Z">
        <w:r>
          <w:rPr/>
          <w:delText xml:space="preserve">hat genomics embodies </w:delText>
        </w:r>
      </w:del>
      <w:del w:id="119" w:author="adrian " w:date="2017-01-24T09:42:00Z">
        <w:r>
          <w:rPr/>
          <w:delText>concerns the coordinated composition of data</w:delText>
        </w:r>
      </w:del>
      <w:del w:id="120" w:author="adrian " w:date="2017-01-24T09:38:00Z">
        <w:r>
          <w:rPr/>
          <w:delText>, but t</w:delText>
        </w:r>
      </w:del>
      <w:del w:id="121" w:author="adrian " w:date="2017-01-24T09:42:00Z">
        <w:r>
          <w:rPr/>
          <w:delText>he extraordinary measures that genomics implements in relation to its data (DNA sequences) seek to do more than curate data. They seek to marshal data in quantities and varieties sufficient to maximise the chances of new differences, new norms and relations coming to light by virtue of the accumulation of data.</w:delText>
        </w:r>
      </w:del>
      <w:del w:id="122" w:author="adrian " w:date="2017-01-24T09:41:00Z">
        <w:r>
          <w:rPr/>
          <w:delText xml:space="preserve"> In this respect, genomics is symptomatic of big data science. </w:delText>
        </w:r>
      </w:del>
      <w:del w:id="123" w:author="adrian " w:date="2017-01-24T09:42:00Z">
        <w:r>
          <w:rPr/>
          <w:commentReference w:id="0"/>
        </w:r>
      </w:del>
    </w:p>
    <w:p>
      <w:pPr>
        <w:pStyle w:val="Normal"/>
        <w:rPr/>
      </w:pPr>
      <w:r>
        <w:rPr/>
      </w:r>
    </w:p>
    <w:p>
      <w:pPr>
        <w:pStyle w:val="Normal"/>
        <w:rPr/>
      </w:pPr>
      <w:del w:id="124" w:author="adrian " w:date="2017-01-24T09:40:00Z">
        <w:bookmarkStart w:id="12" w:name="move34185249761313173030"/>
        <w:bookmarkEnd w:id="12"/>
        <w:r>
          <w:rPr/>
          <w:delText xml:space="preserve">All of the participants at our collaboratory were already integral to the SI of NGS BD – they are part of this new era.  Thus, in contrast to the National Statistics Collaboratory domain, we did not witness debate about the pros and cons of the so-called paradigm shift from older ways of knowing and doing (hypothesis driven science) to the new mode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delText>
        </w:r>
      </w:del>
    </w:p>
    <w:p>
      <w:pPr>
        <w:pStyle w:val="Normal"/>
        <w:rPr/>
      </w:pPr>
      <w:del w:id="125" w:author="Ruth McNally" w:date="2016-11-27T08:01:00Z">
        <w:r>
          <w:rPr/>
        </w:r>
      </w:del>
    </w:p>
    <w:p>
      <w:pPr>
        <w:pStyle w:val="Normal"/>
        <w:rPr/>
      </w:pPr>
      <w:del w:id="127" w:author="adrian " w:date="2017-01-24T09:43:00Z">
        <w:r>
          <w:rPr/>
          <w:delText xml:space="preserve">Below are some examples / illustrations / evidence of the SI of genomics from our collaboratory – first hand accounts of some of the challenges of mastering and capitalising on the SI of BD for genomics. The collaboratory itself displayed the compositional work of genomic Social Intelligence on data. </w:delText>
        </w:r>
      </w:del>
    </w:p>
    <w:p>
      <w:pPr>
        <w:pStyle w:val="Heading2"/>
        <w:rPr/>
      </w:pPr>
      <w:r>
        <w:rPr/>
        <w:t>The collaboratory itself displayed the work of data compositional social intelligence</w:t>
      </w:r>
    </w:p>
    <w:p>
      <w:pPr>
        <w:pStyle w:val="Normal"/>
        <w:rPr/>
      </w:pPr>
      <w:r>
        <w:rPr/>
      </w:r>
    </w:p>
    <w:p>
      <w:pPr>
        <w:pStyle w:val="Normal"/>
        <w:rPr/>
      </w:pPr>
      <w:ins w:id="128" w:author="adrian " w:date="2017-01-24T09:43:00Z">
        <w:r>
          <w:rPr/>
          <w:t xml:space="preserve"> </w:t>
        </w:r>
      </w:ins>
      <w:ins w:id="129" w:author="adrian " w:date="2017-01-24T09:43:00Z">
        <w:r>
          <w:rPr/>
          <w:t xml:space="preserve">Genomic </w:t>
        </w:r>
      </w:ins>
      <w:ins w:id="130" w:author="adrian " w:date="2017-01-24T09:43:00Z">
        <w:r>
          <w:rPr/>
          <w:t xml:space="preserve">social intelligence </w:t>
        </w:r>
      </w:ins>
      <w:ins w:id="131" w:author="adrian " w:date="2017-01-24T09:43:00Z">
        <w:r>
          <w:rPr/>
          <w:t xml:space="preserve">first of all </w:t>
        </w:r>
      </w:ins>
      <w:ins w:id="132" w:author="adrian " w:date="2017-01-24T09:43:00Z">
        <w:r>
          <w:rPr/>
          <w:t xml:space="preserve">concerns the coordinated composition of data. </w:t>
        </w:r>
      </w:ins>
      <w:ins w:id="133" w:author="adrian " w:date="2017-01-24T09:43:00Z">
        <w:r>
          <w:rPr/>
          <w:t>T</w:t>
        </w:r>
      </w:ins>
      <w:ins w:id="134" w:author="adrian " w:date="2017-01-24T09:43:00Z">
        <w:r>
          <w:rPr/>
          <w:t xml:space="preserve">he extraordinary measures </w:t>
        </w:r>
      </w:ins>
      <w:ins w:id="135" w:author="adrian " w:date="2017-01-24T09:43:00Z">
        <w:r>
          <w:rPr>
            <w:color w:val="00000A"/>
            <w:sz w:val="24"/>
          </w:rPr>
          <w:t xml:space="preserve"> –  ever-faster and smaller sequencing devices, ever-larger population cohorts and scientific consortia focused on expanded or deeper coverage of biological variations – </w:t>
        </w:r>
      </w:ins>
      <w:ins w:id="136" w:author="adrian " w:date="2017-01-24T09:43:00Z">
        <w:r>
          <w:rPr/>
          <w:t>that genomics implements in relation to its data (DNA sequences) seek to do more than curate data. They seek to marshal data in quantities and varieties sufficient to maximise the chances of new differences, new norms and relations coming to light by virtue of the accumulation of data.</w:t>
        </w:r>
      </w:ins>
      <w:ins w:id="137" w:author="adrian " w:date="2017-01-24T09:43:00Z">
        <w:r>
          <w:rPr/>
          <w:commentReference w:id="1"/>
        </w:r>
      </w:ins>
      <w:ins w:id="138" w:author="adrian " w:date="2017-01-24T09:43:00Z">
        <w:r>
          <w:rPr/>
          <w:commentReference w:id="2"/>
        </w:r>
      </w:ins>
    </w:p>
    <w:p>
      <w:pPr>
        <w:pStyle w:val="Normal"/>
        <w:rPr/>
      </w:pPr>
      <w:ins w:id="139" w:author="adrian " w:date="2017-01-24T09:43:00Z">
        <w:r>
          <w:rPr/>
        </w:r>
      </w:ins>
    </w:p>
    <w:p>
      <w:pPr>
        <w:pStyle w:val="Normal"/>
        <w:rPr/>
      </w:pPr>
      <w:ins w:id="140" w:author="adrian " w:date="2017-01-24T09:43:00Z">
        <w:r>
          <w:rPr/>
          <w:t xml:space="preserve">The genomic commitment to logistically cutting-edge movement of data </w:t>
        </w:r>
      </w:ins>
      <w:ins w:id="141" w:author="adrian " w:date="2017-01-24T09:43:00Z">
        <w:bookmarkStart w:id="13" w:name="ZOTERO_BREF_j3O5bDCg3EKk"/>
        <w:bookmarkStart w:id="14" w:name="__UnoMark__1249_735480170"/>
        <w:bookmarkStart w:id="15" w:name="__UnoMark__1287_735480170"/>
        <w:bookmarkStart w:id="16" w:name="__UnoMark__1306_735480170"/>
        <w:r>
          <w:rPr/>
          <w:t>(Mackenzie et al., 2015)</w:t>
        </w:r>
      </w:ins>
      <w:ins w:id="142" w:author="adrian " w:date="2017-01-24T09:43:00Z">
        <w:bookmarkStart w:id="17" w:name="__UnoMark__1286_735480170"/>
        <w:bookmarkEnd w:id="13"/>
        <w:bookmarkEnd w:id="14"/>
        <w:bookmarkEnd w:id="15"/>
        <w:bookmarkEnd w:id="16"/>
        <w:bookmarkEnd w:id="17"/>
        <w:r>
          <w:rPr/>
          <w:t xml:space="preserve">, statistically and mathematically deeply ordered organisation of relations between data </w:t>
        </w:r>
      </w:ins>
      <w:ins w:id="143" w:author="adrian " w:date="2017-01-24T09:43:00Z">
        <w:bookmarkStart w:id="18" w:name="__UnoMark__1307_735480170"/>
        <w:bookmarkStart w:id="19" w:name="ZOTERO_BREF_X0lMJ1QWAmrp"/>
        <w:bookmarkStart w:id="20" w:name="__UnoMark__1289_735480170"/>
        <w:r>
          <w:rPr/>
          <w:t>(Mackenzie, 2015)</w:t>
        </w:r>
      </w:ins>
      <w:ins w:id="144" w:author="adrian " w:date="2017-01-24T09:43:00Z">
        <w:bookmarkStart w:id="21" w:name="__UnoMark__1301_735480170"/>
        <w:bookmarkEnd w:id="18"/>
        <w:bookmarkEnd w:id="19"/>
        <w:bookmarkEnd w:id="20"/>
        <w:bookmarkEnd w:id="21"/>
        <w:r>
          <w:rPr/>
          <w:t xml:space="preserve">, and highly-leveraged (in the promissory and mechanical senses of that term) engagements between scientists and particular domains (the hospital, the home, the wheatfield) immediately loom large in any conversation around genomics. In the collaboratory events we organised around genomics, </w:t>
        </w:r>
      </w:ins>
      <w:ins w:id="145" w:author="adrian " w:date="2017-01-24T09:43:00Z">
        <w:r>
          <w:rPr/>
          <w:t xml:space="preserve">first hand accounts of some of the </w:t>
        </w:r>
      </w:ins>
      <w:ins w:id="146" w:author="adrian " w:date="2017-01-24T09:43:00Z">
        <w:r>
          <w:rPr/>
          <w:t>problems, uncertainties and presumptions</w:t>
        </w:r>
      </w:ins>
      <w:ins w:id="147" w:author="adrian " w:date="2017-01-24T09:43:00Z">
        <w:r>
          <w:rPr/>
          <w:t xml:space="preserve"> of mastering and capitalising on </w:t>
        </w:r>
      </w:ins>
      <w:ins w:id="148" w:author="adrian " w:date="2017-01-24T09:43:00Z">
        <w:r>
          <w:rPr/>
          <w:t>genomic data quickly surfaced.</w:t>
        </w:r>
      </w:ins>
      <w:ins w:id="149" w:author="adrian " w:date="2017-01-24T09:49:00Z">
        <w:r>
          <w:rPr>
            <w:rStyle w:val="EndnoteAnchor"/>
          </w:rPr>
          <w:endnoteReference w:id="2"/>
        </w:r>
      </w:ins>
      <w:ins w:id="150" w:author="adrian " w:date="2017-01-24T09:50:00Z">
        <w:r>
          <w:rPr/>
          <w:t xml:space="preserve"> </w:t>
        </w:r>
      </w:ins>
      <w:del w:id="151" w:author="adrian " w:date="2017-01-24T09:49:00Z">
        <w:r>
          <w:rPr/>
          <w:delText>The SI of BD is the outcome and depends upon the actions and inter-actions and collaboration of many different people and things. It is a redistribution of method. This was apparent in our collaboratory.</w:delText>
        </w:r>
      </w:del>
    </w:p>
    <w:p>
      <w:pPr>
        <w:pStyle w:val="Normal"/>
        <w:rPr/>
      </w:pPr>
      <w:r>
        <w:rPr/>
      </w:r>
    </w:p>
    <w:p>
      <w:pPr>
        <w:pStyle w:val="Normal"/>
        <w:rPr/>
      </w:pPr>
      <w:r>
        <w:rPr/>
        <w:t>Every presentation at the genomic collaboratory, and indeed the site at which the collaboratory itself took place, displayed the work of this data compositional social intelligence in genomics.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pPr>
        <w:pStyle w:val="Normal"/>
        <w:rPr/>
      </w:pPr>
      <w:r>
        <w:rPr/>
      </w:r>
    </w:p>
    <w:p>
      <w:pPr>
        <w:pStyle w:val="Normal"/>
        <w:rPr/>
      </w:pPr>
      <w:r>
        <w:rPr/>
        <w:t xml:space="preserve">Our participants too, exemplified the diversity of institutions and activities that participate in the social composition of genomics, including: a university genomics facility (Liverpool); sequencing and bioinformatics facility (TGAC); large-scale transnational research infrastructures (EBI); public repository (EBI SRA); commercial cloud computing services (Amazon); commercial data services (Eagle); large scale genome project (100,000 GP rare diseases); public health genomics. </w:t>
      </w:r>
    </w:p>
    <w:p>
      <w:pPr>
        <w:pStyle w:val="Normal"/>
        <w:rPr/>
      </w:pPr>
      <w:r>
        <w:rPr/>
      </w:r>
    </w:p>
    <w:p>
      <w:pPr>
        <w:pStyle w:val="Normal"/>
        <w:rPr/>
      </w:pPr>
      <w:r>
        <w:rPr/>
        <w:t xml:space="preserve">Three </w:t>
      </w:r>
      <w:ins w:id="152" w:author="adrian " w:date="2017-01-24T09:55:00Z">
        <w:r>
          <w:rPr/>
          <w:t xml:space="preserve">main </w:t>
        </w:r>
      </w:ins>
      <w:r>
        <w:rPr/>
        <w:t xml:space="preserve">instabilities </w:t>
      </w:r>
      <w:ins w:id="153" w:author="adrian " w:date="2017-01-24T09:55:00Z">
        <w:r>
          <w:rPr/>
          <w:t xml:space="preserve">characterise </w:t>
        </w:r>
      </w:ins>
      <w:del w:id="154" w:author="adrian " w:date="2017-01-24T09:55:00Z">
        <w:r>
          <w:rPr/>
          <w:delText>affect</w:delText>
        </w:r>
      </w:del>
      <w:r>
        <w:rPr/>
        <w:t xml:space="preserve"> genomic </w:t>
      </w:r>
      <w:ins w:id="155" w:author="adrian " w:date="2017-01-24T09:55:00Z">
        <w:r>
          <w:rPr/>
          <w:t>s</w:t>
        </w:r>
      </w:ins>
      <w:del w:id="156" w:author="adrian " w:date="2017-01-24T09:55:00Z">
        <w:r>
          <w:rPr/>
          <w:delText>S</w:delText>
        </w:r>
      </w:del>
      <w:r>
        <w:rPr/>
        <w:t xml:space="preserve">ocial </w:t>
      </w:r>
      <w:ins w:id="157" w:author="adrian " w:date="2017-01-24T09:55:00Z">
        <w:r>
          <w:rPr/>
          <w:t>i</w:t>
        </w:r>
      </w:ins>
      <w:del w:id="158" w:author="adrian " w:date="2017-01-24T09:55:00Z">
        <w:r>
          <w:rPr/>
          <w:delText>I</w:delText>
        </w:r>
      </w:del>
      <w:r>
        <w:rPr/>
        <w:t>ntelligence.</w:t>
      </w:r>
    </w:p>
    <w:p>
      <w:pPr>
        <w:pStyle w:val="Heading3"/>
        <w:rPr/>
      </w:pPr>
      <w:ins w:id="159" w:author="adrian " w:date="2017-01-24T09:55:00Z">
        <w:r>
          <w:rPr/>
          <w:t xml:space="preserve">1. </w:t>
        </w:r>
      </w:ins>
      <w:r>
        <w:rPr/>
        <w:t>Project complexity and unpredictability</w:t>
      </w:r>
      <w:r>
        <w:rPr/>
        <w:commentReference w:id="3"/>
      </w:r>
    </w:p>
    <w:p>
      <w:pPr>
        <w:pStyle w:val="Normal"/>
        <w:rPr>
          <w:rFonts w:eastAsia="Times New Roman" w:cs="Times New Roman"/>
        </w:rPr>
      </w:pPr>
      <w:r>
        <w:rPr/>
        <w:t xml:space="preserve">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w:t>
      </w:r>
      <w:ins w:id="160" w:author="Ruth McNally" w:date="2016-11-27T07:59:00Z">
        <w:r>
          <w:rPr/>
          <w:t>P</w:t>
        </w:r>
      </w:ins>
      <w:r>
        <w:rPr/>
        <w:t>owerpoint slides with diagrams and diagrams concerning how sequence data matters and how different groups of people make sense of it, measure it and value it.</w:t>
      </w:r>
    </w:p>
    <w:p>
      <w:pPr>
        <w:pStyle w:val="Normal"/>
        <w:rPr>
          <w:rFonts w:eastAsia="Times New Roman" w:cs="Times New Roman"/>
        </w:rPr>
      </w:pPr>
      <w:r>
        <w:rPr>
          <w:rFonts w:eastAsia="Times New Roman" w:cs="Times New Roman"/>
        </w:rPr>
      </w:r>
    </w:p>
    <w:p>
      <w:pPr>
        <w:pStyle w:val="Normal"/>
        <w:rPr/>
      </w:pPr>
      <w:r>
        <w:rPr/>
        <w:t>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w:t>
      </w:r>
    </w:p>
    <w:p>
      <w:pPr>
        <w:pStyle w:val="Normal"/>
        <w:rPr>
          <w:rFonts w:eastAsia="Times New Roman" w:cs="Times New Roman"/>
        </w:rPr>
      </w:pPr>
      <w:r>
        <w:rPr>
          <w:rFonts w:eastAsia="Times New Roman" w:cs="Times New Roman"/>
        </w:rPr>
      </w:r>
    </w:p>
    <w:p>
      <w:pPr>
        <w:pStyle w:val="Normal"/>
        <w:rPr/>
      </w:pPr>
      <w:r>
        <w:rPr>
          <w:rFonts w:eastAsia="Times New Roman" w:cs="Times New Roman"/>
        </w:rPr>
        <w:t xml:space="preserve">The variable social composition of the </w:t>
      </w:r>
      <w:del w:id="161" w:author="adrian " w:date="2017-01-24T09:55:00Z">
        <w:r>
          <w:rPr>
            <w:rFonts w:eastAsia="Times New Roman" w:cs="Times New Roman"/>
          </w:rPr>
          <w:delText xml:space="preserve">SI of genomics </w:delText>
        </w:r>
      </w:del>
      <w:ins w:id="162" w:author="adrian " w:date="2017-01-24T09:55:00Z">
        <w:r>
          <w:rPr>
            <w:rFonts w:eastAsia="Times New Roman" w:cs="Times New Roman"/>
          </w:rPr>
          <w:t xml:space="preserve">genomic social intelligence </w:t>
        </w:r>
      </w:ins>
      <w:r>
        <w:rPr>
          <w:rFonts w:eastAsia="Times New Roman" w:cs="Times New Roman"/>
        </w:rPr>
        <w:t>and its complexity leads to uncertainty. Findings depend on whose bodies are sequenced, which instruments and algorithms are used, and which reference sequence is referred to. Epistemically highly leveraged, the SI of genomics constantly encounters variations and differences whose significance requires careful evaluation:</w:t>
      </w:r>
    </w:p>
    <w:p>
      <w:pPr>
        <w:pStyle w:val="Normal"/>
        <w:ind w:left="720" w:hanging="0"/>
        <w:rPr>
          <w:rFonts w:eastAsia="Times New Roman" w:cs="Times New Roman"/>
        </w:rPr>
      </w:pPr>
      <w:r>
        <w:rPr>
          <w:rFonts w:eastAsia="Times New Roman" w:cs="Times New Roman"/>
          <w:i/>
        </w:rPr>
        <w:t>Applications and platforms … can produce substantially different results. Part of the problem is that the analytical tools and gene sequencing devices designed to read and process genomic information have different properties, errors, costs and read lengths. These result in methodological differences in terms of content, quality and scale</w:t>
      </w:r>
      <w:r>
        <w:rPr>
          <w:rFonts w:eastAsia="Times New Roman" w:cs="Times New Roman"/>
        </w:rPr>
        <w:t xml:space="preserve"> (Neil Hall, Advanced Genomics, Liverpool U). </w:t>
      </w:r>
    </w:p>
    <w:p>
      <w:pPr>
        <w:pStyle w:val="Normal"/>
        <w:ind w:left="720" w:hanging="0"/>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This drives the demand for more metrics to take these variables into account. However, it is a relentless task as the SI of genomics constantly drives towards ever increasing project complexity, hence project complexity remains chronically difficult to quantify and measure.</w:t>
      </w:r>
    </w:p>
    <w:p>
      <w:pPr>
        <w:pStyle w:val="Heading3"/>
        <w:rPr/>
      </w:pPr>
      <w:ins w:id="163" w:author="adrian " w:date="2017-01-24T09:55:00Z">
        <w:r>
          <w:rPr/>
          <w:t xml:space="preserve">2. </w:t>
        </w:r>
      </w:ins>
      <w:del w:id="164" w:author="adrian " w:date="2017-01-24T09:55:00Z">
        <w:r>
          <w:rPr/>
          <w:delText>Polyploidy and t</w:delText>
        </w:r>
      </w:del>
      <w:ins w:id="165" w:author="adrian " w:date="2017-01-24T09:55:00Z">
        <w:r>
          <w:rPr/>
          <w:t>T</w:t>
        </w:r>
      </w:ins>
      <w:r>
        <w:rPr/>
        <w:t>he amorphousness/intricacy of the non-human</w:t>
      </w:r>
      <w:r>
        <w:rPr/>
        <w:commentReference w:id="4"/>
      </w:r>
    </w:p>
    <w:p>
      <w:pPr>
        <w:pStyle w:val="Normal"/>
        <w:rPr/>
      </w:pPr>
      <w:r>
        <w:rPr/>
        <w:t>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a  genome can best be assembled constituted as a data object.</w:t>
      </w:r>
    </w:p>
    <w:p>
      <w:pPr>
        <w:pStyle w:val="Normal"/>
        <w:widowControl w:val="false"/>
        <w:ind w:left="720" w:hanging="0"/>
        <w:rPr>
          <w:rFonts w:ascii="KDQˇ" w:hAnsi="KDQˇ" w:cs="KDQˇ"/>
          <w:color w:val="282828"/>
          <w:lang w:val="en-US"/>
        </w:rPr>
      </w:pPr>
      <w:r>
        <w:rPr>
          <w:rFonts w:cs="KDQˇ" w:ascii="KDQˇ" w:hAnsi="KDQˇ"/>
          <w:i/>
          <w:color w:val="282828"/>
          <w:lang w:val="en-US"/>
        </w:rPr>
        <w:t>Working with complex plant genomes and large genomes can raise a series of challenges. When working with genomic data, the problem is that the metrics you want to know before conducting your sequencing experiment are often missing. Researchers do not always know the ploidy, heterozygosity levels or genome size, for example, before they start sequencing. In effect, this means that a degree of pilot sequencing is always required to get an idea of the scope and complexity required for the project design</w:t>
      </w:r>
      <w:r>
        <w:rPr>
          <w:rFonts w:cs="KDQˇ" w:ascii="KDQˇ" w:hAnsi="KDQˇ"/>
          <w:color w:val="282828"/>
          <w:lang w:val="en-US"/>
        </w:rPr>
        <w:t xml:space="preserve"> (Sarah Ayling, TGAC).</w:t>
      </w:r>
    </w:p>
    <w:p>
      <w:pPr>
        <w:pStyle w:val="Heading3"/>
        <w:rPr/>
      </w:pPr>
      <w:ins w:id="166" w:author="adrian " w:date="2017-01-24T09:56:00Z">
        <w:r>
          <w:rPr/>
          <w:t xml:space="preserve">3. </w:t>
        </w:r>
      </w:ins>
      <w:del w:id="167" w:author="adrian " w:date="2017-01-24T09:56:00Z">
        <w:r>
          <w:rPr/>
          <w:delText>Rare diseases and p</w:delText>
        </w:r>
      </w:del>
      <w:ins w:id="168" w:author="adrian " w:date="2017-01-24T09:56:00Z">
        <w:r>
          <w:rPr/>
          <w:t>P</w:t>
        </w:r>
      </w:ins>
      <w:r>
        <w:rPr/>
        <w:t xml:space="preserve">ost-normal </w:t>
      </w:r>
      <w:ins w:id="169" w:author="adrian " w:date="2017-01-24T09:56:00Z">
        <w:r>
          <w:rPr/>
          <w:t xml:space="preserve">conditions </w:t>
        </w:r>
      </w:ins>
      <w:del w:id="170" w:author="adrian " w:date="2017-01-24T09:56:00Z">
        <w:r>
          <w:rPr/>
          <w:delText>Social Intelligence</w:delText>
        </w:r>
      </w:del>
    </w:p>
    <w:p>
      <w:pPr>
        <w:pStyle w:val="Normal"/>
        <w:rPr/>
      </w:pPr>
      <w:r>
        <w:rPr/>
        <w:t>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p>
    <w:p>
      <w:pPr>
        <w:pStyle w:val="Heading2"/>
        <w:pPrChange w:id="0" w:author="Ruth McNally" w:date="2016-11-27T09:06:00Z"/>
        <w:rPr/>
      </w:pPr>
      <w:r>
        <w:rPr/>
        <w:t>Genomics and Ethic of Care – Who cares for genomes</w:t>
      </w:r>
      <w:ins w:id="171" w:author="Ruth McNally" w:date="2016-11-27T09:06:00Z">
        <w:r>
          <w:rPr/>
          <w:t>?</w:t>
        </w:r>
      </w:ins>
    </w:p>
    <w:p>
      <w:pPr>
        <w:pStyle w:val="Normal"/>
        <w:rPr/>
      </w:pPr>
      <w:ins w:id="173" w:author="Ruth McNally" w:date="2016-11-27T08:18:00Z">
        <w:r>
          <w:rPr/>
          <w:t xml:space="preserve">As a relatively </w:t>
        </w:r>
      </w:ins>
      <w:ins w:id="174" w:author="adrian " w:date="2017-01-24T09:18:00Z">
        <w:r>
          <w:rPr/>
          <w:t xml:space="preserve">experimental </w:t>
        </w:r>
      </w:ins>
      <w:del w:id="175" w:author="adrian " w:date="2017-01-24T09:18:00Z">
        <w:r>
          <w:rPr/>
          <w:delText>advan</w:delText>
        </w:r>
      </w:del>
      <w:del w:id="176" w:author="adrian " w:date="2017-01-24T09:18:00Z">
        <w:r>
          <w:rPr/>
          <w:delText>ced</w:delText>
        </w:r>
      </w:del>
      <w:ins w:id="177" w:author="Ruth McNally" w:date="2016-11-27T08:18:00Z">
        <w:r>
          <w:rPr/>
          <w:t xml:space="preserve"> form of SI, genomics instituted </w:t>
        </w:r>
      </w:ins>
      <w:ins w:id="178" w:author="Ruth McNally" w:date="2016-11-27T08:20:00Z">
        <w:r>
          <w:rPr/>
          <w:t xml:space="preserve">principles </w:t>
        </w:r>
      </w:ins>
      <w:ins w:id="179" w:author="Ruth McNally" w:date="2016-11-27T08:18:00Z">
        <w:r>
          <w:rPr/>
          <w:t>and infrastructures that could be viewed as part of an EoC</w:t>
        </w:r>
      </w:ins>
      <w:ins w:id="180" w:author="Ruth McNally" w:date="2016-11-27T08:24:00Z">
        <w:r>
          <w:rPr/>
          <w:t xml:space="preserve"> from an early stage</w:t>
        </w:r>
      </w:ins>
      <w:ins w:id="181" w:author="Ruth McNally" w:date="2016-11-27T08:18:00Z">
        <w:r>
          <w:rPr/>
          <w:t xml:space="preserve">. </w:t>
        </w:r>
      </w:ins>
      <w:ins w:id="182" w:author="Ruth McNally" w:date="2016-11-27T08:24:00Z">
        <w:r>
          <w:rPr/>
          <w:t xml:space="preserve"> Thus, the field of genomics has co-developed with principles for data sharing (the Bermuda Principles), </w:t>
        </w:r>
      </w:ins>
      <w:ins w:id="183" w:author="Ruth McNally" w:date="2016-11-27T08:25:00Z">
        <w:r>
          <w:rPr/>
          <w:t xml:space="preserve">an international data sharing agreement (International Nucleotide Sequence Database Consortium (INSDC)) and </w:t>
        </w:r>
      </w:ins>
      <w:ins w:id="184" w:author="Ruth McNally" w:date="2016-11-27T08:24:00Z">
        <w:r>
          <w:rPr/>
          <w:t xml:space="preserve">community repositories in Japan, USA and Europe for data deposition. </w:t>
        </w:r>
      </w:ins>
      <w:ins w:id="185" w:author="Ruth McNally" w:date="2016-11-27T08:28:00Z">
        <w:r>
          <w:rPr/>
          <w:t xml:space="preserve"> </w:t>
        </w:r>
      </w:ins>
      <w:ins w:id="186" w:author="Ruth McNally" w:date="2016-11-27T08:26:00Z">
        <w:r>
          <w:rPr/>
          <w:t xml:space="preserve">These practices and infrastructures are underpinned by principles </w:t>
        </w:r>
      </w:ins>
      <w:ins w:id="187" w:author="Ruth McNally" w:date="2016-11-27T08:27:00Z">
        <w:r>
          <w:rPr/>
          <w:t xml:space="preserve">of open data and data sharing and deposition. </w:t>
        </w:r>
      </w:ins>
      <w:ins w:id="188" w:author="Ruth McNally" w:date="2016-11-27T08:33:00Z">
        <w:r>
          <w:rPr/>
          <w:t>Under these principles big data itself is the object of care; they are about caring for the data.</w:t>
        </w:r>
      </w:ins>
    </w:p>
    <w:p>
      <w:pPr>
        <w:pStyle w:val="Normal"/>
        <w:rPr/>
      </w:pPr>
      <w:ins w:id="189" w:author="Ruth McNally" w:date="2016-11-27T08:37:00Z">
        <w:r>
          <w:rPr/>
        </w:r>
      </w:ins>
    </w:p>
    <w:p>
      <w:pPr>
        <w:pStyle w:val="Normal"/>
        <w:rPr/>
      </w:pPr>
      <w:ins w:id="190" w:author="adrian " w:date="2017-01-24T10:01:00Z">
        <w:r>
          <w:rPr/>
          <w:t>T</w:t>
        </w:r>
      </w:ins>
      <w:del w:id="191" w:author="adrian " w:date="2017-01-24T10:01:00Z">
        <w:r>
          <w:rPr/>
          <w:delText>However, t</w:delText>
        </w:r>
      </w:del>
      <w:ins w:id="192" w:author="Ruth McNally" w:date="2016-11-27T08:28:00Z">
        <w:r>
          <w:rPr/>
          <w:t xml:space="preserve">hese principles </w:t>
        </w:r>
      </w:ins>
      <w:ins w:id="193" w:author="Ruth McNally" w:date="2016-11-27T08:29:00Z">
        <w:r>
          <w:rPr/>
          <w:t>align</w:t>
        </w:r>
      </w:ins>
      <w:ins w:id="194" w:author="adrian " w:date="2017-01-24T10:01:00Z">
        <w:r>
          <w:rPr/>
          <w:t xml:space="preserve">, </w:t>
        </w:r>
      </w:ins>
      <w:ins w:id="195" w:author="adrian " w:date="2017-01-24T10:01:00Z">
        <w:r>
          <w:rPr/>
          <w:t xml:space="preserve">however, </w:t>
        </w:r>
      </w:ins>
      <w:ins w:id="196" w:author="Ruth McNally" w:date="2016-11-27T08:29:00Z">
        <w:r>
          <w:rPr/>
          <w:t xml:space="preserve"> with </w:t>
        </w:r>
      </w:ins>
      <w:ins w:id="197" w:author="adrian " w:date="2017-01-24T09:19:00Z">
        <w:r>
          <w:rPr/>
          <w:t xml:space="preserve"> </w:t>
        </w:r>
      </w:ins>
      <w:ins w:id="198" w:author="adrian " w:date="2017-01-24T09:19:00Z">
        <w:r>
          <w:rPr/>
          <w:t xml:space="preserve">a long-standing </w:t>
        </w:r>
      </w:ins>
      <w:del w:id="199" w:author="adrian " w:date="2017-01-24T09:19:00Z">
        <w:r>
          <w:rPr/>
          <w:delText xml:space="preserve">an out-dated </w:delText>
        </w:r>
      </w:del>
      <w:ins w:id="200" w:author="Ruth McNally" w:date="2016-11-27T08:29:00Z">
        <w:r>
          <w:rPr/>
          <w:t xml:space="preserve">conceptualisation of </w:t>
        </w:r>
      </w:ins>
      <w:del w:id="201" w:author="adrian " w:date="2017-01-24T09:56:00Z">
        <w:r>
          <w:rPr/>
          <w:delText xml:space="preserve">‘the’ genome </w:delText>
        </w:r>
      </w:del>
      <w:ins w:id="202" w:author="adrian " w:date="2017-01-24T09:56:00Z">
        <w:r>
          <w:rPr/>
          <w:t xml:space="preserve">scientific object </w:t>
        </w:r>
      </w:ins>
      <w:ins w:id="203" w:author="Ruth McNally" w:date="2016-11-27T08:29:00Z">
        <w:r>
          <w:rPr/>
          <w:t>as stable</w:t>
        </w:r>
      </w:ins>
      <w:ins w:id="204" w:author="adrian " w:date="2017-01-24T09:57:00Z">
        <w:r>
          <w:rPr/>
          <w:t xml:space="preserve">, </w:t>
        </w:r>
      </w:ins>
      <w:del w:id="205" w:author="adrian " w:date="2017-01-24T09:57:00Z">
        <w:r>
          <w:rPr/>
          <w:delText xml:space="preserve"> and</w:delText>
        </w:r>
      </w:del>
      <w:ins w:id="206" w:author="Ruth McNally" w:date="2016-11-27T08:29:00Z">
        <w:r>
          <w:rPr/>
          <w:t xml:space="preserve"> finit</w:t>
        </w:r>
      </w:ins>
      <w:ins w:id="207" w:author="Ruth McNally" w:date="2016-11-27T08:30:00Z">
        <w:r>
          <w:rPr/>
          <w:t>e</w:t>
        </w:r>
      </w:ins>
      <w:ins w:id="208" w:author="adrian " w:date="2017-01-24T09:19:00Z">
        <w:r>
          <w:rPr/>
          <w:t xml:space="preserve"> </w:t>
        </w:r>
      </w:ins>
      <w:ins w:id="209" w:author="adrian " w:date="2017-01-24T09:19:00Z">
        <w:r>
          <w:rPr/>
          <w:t xml:space="preserve">albeit immensely intricate entity.  </w:t>
        </w:r>
      </w:ins>
      <w:ins w:id="210" w:author="adrian " w:date="2017-01-24T09:20:00Z">
        <w:r>
          <w:rPr/>
          <w:t xml:space="preserve">It stems from </w:t>
        </w:r>
      </w:ins>
      <w:ins w:id="211" w:author="Ruth McNally" w:date="2016-11-27T08:30:00Z">
        <w:r>
          <w:rPr/>
          <w:t>,</w:t>
        </w:r>
      </w:ins>
      <w:del w:id="212" w:author="adrian " w:date="2017-01-24T09:20:00Z">
        <w:r>
          <w:rPr/>
          <w:delText xml:space="preserve"> and </w:delText>
        </w:r>
      </w:del>
      <w:del w:id="213" w:author="adrian " w:date="2017-01-24T09:20:00Z">
        <w:r>
          <w:rPr/>
          <w:delText>belong to</w:delText>
        </w:r>
      </w:del>
      <w:ins w:id="214" w:author="Ruth McNally" w:date="2016-11-27T08:28:00Z">
        <w:r>
          <w:rPr/>
          <w:t xml:space="preserve"> an older </w:t>
        </w:r>
      </w:ins>
      <w:ins w:id="215" w:author="adrian " w:date="2017-01-24T09:20:00Z">
        <w:r>
          <w:rPr/>
          <w:t xml:space="preserve">promise </w:t>
        </w:r>
      </w:ins>
      <w:del w:id="216" w:author="adrian " w:date="2017-01-24T09:20:00Z">
        <w:r>
          <w:rPr/>
          <w:delText>dream</w:delText>
        </w:r>
      </w:del>
      <w:ins w:id="217" w:author="Ruth McNally" w:date="2016-11-27T08:28:00Z">
        <w:r>
          <w:rPr/>
          <w:t xml:space="preserve"> </w:t>
        </w:r>
      </w:ins>
      <w:ins w:id="218" w:author="Ruth McNally" w:date="2016-11-27T08:30:00Z">
        <w:r>
          <w:rPr/>
          <w:t xml:space="preserve">of total knowledge. </w:t>
        </w:r>
      </w:ins>
      <w:del w:id="219" w:author="adrian " w:date="2017-01-24T09:20:00Z">
        <w:r>
          <w:rPr/>
          <w:delText xml:space="preserve">Communitarian. An epistemic fantasy. Promissory. </w:delText>
        </w:r>
      </w:del>
      <w:del w:id="220" w:author="adrian " w:date="2017-01-24T09:20:00Z">
        <w:r>
          <w:rPr/>
          <w:delText xml:space="preserve"> </w:delText>
        </w:r>
      </w:del>
    </w:p>
    <w:p>
      <w:pPr>
        <w:pStyle w:val="Normal"/>
        <w:rPr/>
      </w:pPr>
      <w:ins w:id="221" w:author="Ruth McNally" w:date="2016-11-27T08:46:00Z">
        <w:r>
          <w:rPr/>
        </w:r>
      </w:ins>
    </w:p>
    <w:p>
      <w:pPr>
        <w:pStyle w:val="Normal"/>
        <w:rPr/>
      </w:pPr>
      <w:ins w:id="222" w:author="Ruth McNally" w:date="2016-11-27T08:33:00Z">
        <w:r>
          <w:rPr/>
          <w:t xml:space="preserve">Just as </w:t>
        </w:r>
      </w:ins>
      <w:ins w:id="223" w:author="Ruth McNally" w:date="2016-11-27T08:34:00Z">
        <w:r>
          <w:rPr/>
          <w:t xml:space="preserve">in the case of </w:t>
        </w:r>
      </w:ins>
      <w:ins w:id="224" w:author="Ruth McNally" w:date="2016-11-27T08:33:00Z">
        <w:r>
          <w:rPr/>
          <w:t xml:space="preserve">national statistics, </w:t>
        </w:r>
      </w:ins>
      <w:ins w:id="225" w:author="Ruth McNally" w:date="2016-11-27T08:54:00Z">
        <w:r>
          <w:rPr/>
          <w:t xml:space="preserve">whilst not being abandoned, the underlying </w:t>
        </w:r>
      </w:ins>
      <w:ins w:id="226" w:author="Ruth McNally" w:date="2016-11-27T09:10:00Z">
        <w:r>
          <w:rPr/>
          <w:t xml:space="preserve">data </w:t>
        </w:r>
      </w:ins>
      <w:ins w:id="227" w:author="Ruth McNally" w:date="2016-11-27T08:54:00Z">
        <w:r>
          <w:rPr/>
          <w:t xml:space="preserve">principles of genomics are </w:t>
        </w:r>
      </w:ins>
      <w:ins w:id="228" w:author="Ruth McNally" w:date="2016-11-27T08:33:00Z">
        <w:r>
          <w:rPr/>
          <w:t>undergoing a transformation</w:t>
        </w:r>
      </w:ins>
      <w:ins w:id="229" w:author="Ruth McNally" w:date="2016-11-27T08:35:00Z">
        <w:r>
          <w:rPr/>
          <w:t xml:space="preserve"> as they are adapted to care </w:t>
        </w:r>
      </w:ins>
      <w:ins w:id="230" w:author="Ruth McNally" w:date="2016-11-27T08:38:00Z">
        <w:r>
          <w:rPr/>
          <w:t xml:space="preserve">for </w:t>
        </w:r>
      </w:ins>
      <w:ins w:id="231" w:author="Ruth McNally" w:date="2016-11-27T08:36:00Z">
        <w:r>
          <w:rPr/>
          <w:t xml:space="preserve">genomics knowledge as </w:t>
        </w:r>
      </w:ins>
      <w:ins w:id="232" w:author="Ruth McNally" w:date="2016-11-27T08:49:00Z">
        <w:r>
          <w:rPr/>
          <w:t xml:space="preserve">constituted through </w:t>
        </w:r>
      </w:ins>
      <w:ins w:id="233" w:author="Ruth McNally" w:date="2016-11-27T08:35:00Z">
        <w:r>
          <w:rPr/>
          <w:t xml:space="preserve">socio-technical </w:t>
        </w:r>
      </w:ins>
      <w:ins w:id="234" w:author="Ruth McNally" w:date="2016-11-27T08:50:00Z">
        <w:r>
          <w:rPr/>
          <w:t xml:space="preserve">relations and </w:t>
        </w:r>
      </w:ins>
      <w:ins w:id="235" w:author="Ruth McNally" w:date="2016-11-27T08:35:00Z">
        <w:r>
          <w:rPr/>
          <w:t xml:space="preserve">intelligence </w:t>
        </w:r>
      </w:ins>
      <w:ins w:id="236" w:author="Ruth McNally" w:date="2016-11-27T08:36:00Z">
        <w:r>
          <w:rPr/>
          <w:t xml:space="preserve">as much </w:t>
        </w:r>
      </w:ins>
      <w:ins w:id="237" w:author="Ruth McNally" w:date="2016-11-27T08:37:00Z">
        <w:r>
          <w:rPr/>
          <w:t xml:space="preserve">as </w:t>
        </w:r>
      </w:ins>
      <w:ins w:id="238" w:author="Ruth McNally" w:date="2016-11-27T09:11:00Z">
        <w:r>
          <w:rPr/>
          <w:t xml:space="preserve">being </w:t>
        </w:r>
      </w:ins>
      <w:ins w:id="239" w:author="Ruth McNally" w:date="2016-11-27T08:37:00Z">
        <w:r>
          <w:rPr/>
          <w:t xml:space="preserve">an </w:t>
        </w:r>
      </w:ins>
      <w:ins w:id="240" w:author="Ruth McNally" w:date="2016-11-27T08:35:00Z">
        <w:r>
          <w:rPr/>
          <w:t>intrinsic property of DNA</w:t>
        </w:r>
      </w:ins>
      <w:ins w:id="241" w:author="Ruth McNally" w:date="2016-11-27T08:46:00Z">
        <w:r>
          <w:rPr/>
          <w:t xml:space="preserve"> big data</w:t>
        </w:r>
      </w:ins>
      <w:ins w:id="242" w:author="Ruth McNally" w:date="2016-11-27T08:35:00Z">
        <w:r>
          <w:rPr/>
          <w:t xml:space="preserve">. </w:t>
        </w:r>
      </w:ins>
      <w:ins w:id="243" w:author="Ruth McNally" w:date="2016-11-27T08:42:00Z">
        <w:commentRangeStart w:id="5"/>
        <w:r>
          <w:rPr/>
          <w:t xml:space="preserve">Hence, as well as developing common </w:t>
        </w:r>
      </w:ins>
      <w:ins w:id="244" w:author="Ruth McNally" w:date="2016-11-27T08:43:00Z">
        <w:r>
          <w:rPr/>
          <w:t xml:space="preserve">formats for the data, </w:t>
        </w:r>
      </w:ins>
      <w:ins w:id="245" w:author="Ruth McNally" w:date="2016-11-27T08:40:00Z">
        <w:r>
          <w:rPr/>
          <w:t xml:space="preserve">genomics has </w:t>
        </w:r>
      </w:ins>
      <w:ins w:id="246" w:author="Ruth McNally" w:date="2016-11-27T08:43:00Z">
        <w:r>
          <w:rPr/>
          <w:t>elaborate</w:t>
        </w:r>
      </w:ins>
      <w:ins w:id="247" w:author="Ruth McNally" w:date="2016-11-27T08:47:00Z">
        <w:r>
          <w:rPr/>
          <w:t>d</w:t>
        </w:r>
      </w:ins>
      <w:ins w:id="248" w:author="Ruth McNally" w:date="2016-11-27T08:43:00Z">
        <w:r>
          <w:rPr/>
          <w:t xml:space="preserve"> ways to capture its </w:t>
        </w:r>
      </w:ins>
      <w:ins w:id="249" w:author="Ruth McNally" w:date="2016-11-27T08:40:00Z">
        <w:r>
          <w:rPr/>
          <w:t>soc</w:t>
        </w:r>
      </w:ins>
      <w:ins w:id="250" w:author="Ruth McNally" w:date="2016-11-27T08:44:00Z">
        <w:r>
          <w:rPr/>
          <w:t>i</w:t>
        </w:r>
      </w:ins>
      <w:ins w:id="251" w:author="Ruth McNally" w:date="2016-11-27T08:40:00Z">
        <w:r>
          <w:rPr/>
          <w:t>o-technical composition</w:t>
        </w:r>
      </w:ins>
      <w:ins w:id="252" w:author="Ruth McNally" w:date="2016-11-27T08:41:00Z">
        <w:r>
          <w:rPr/>
          <w:t xml:space="preserve"> through </w:t>
        </w:r>
      </w:ins>
      <w:ins w:id="253" w:author="Ruth McNally" w:date="2016-11-27T08:40:00Z">
        <w:r>
          <w:rPr/>
          <w:t xml:space="preserve">community ontologies and metadata standards. </w:t>
        </w:r>
      </w:ins>
      <w:ins w:id="254" w:author="Ruth McNally" w:date="2016-11-27T08:47:00Z">
        <w:r>
          <w:rPr/>
          <w:t xml:space="preserve">Indeed, insofar as it is possible to separate data from metadata, much of what is shared </w:t>
        </w:r>
      </w:ins>
      <w:ins w:id="255" w:author="Ruth McNally" w:date="2016-11-27T09:02:00Z">
        <w:r>
          <w:rPr/>
          <w:t xml:space="preserve">and measured </w:t>
        </w:r>
      </w:ins>
      <w:ins w:id="256" w:author="Ruth McNally" w:date="2016-11-27T09:11:00Z">
        <w:r>
          <w:rPr/>
          <w:t xml:space="preserve">and monitored </w:t>
        </w:r>
      </w:ins>
      <w:ins w:id="257" w:author="Ruth McNally" w:date="2016-11-27T09:02:00Z">
        <w:r>
          <w:rPr/>
          <w:t xml:space="preserve">in </w:t>
        </w:r>
      </w:ins>
      <w:ins w:id="258" w:author="Ruth McNally" w:date="2016-11-27T08:47:00Z">
        <w:r>
          <w:rPr/>
          <w:t xml:space="preserve">the archive is metadata rather than </w:t>
        </w:r>
      </w:ins>
      <w:ins w:id="259" w:author="Ruth McNally" w:date="2016-11-27T08:48:00Z">
        <w:r>
          <w:rPr/>
          <w:t xml:space="preserve">data. </w:t>
        </w:r>
      </w:ins>
      <w:commentRangeEnd w:id="5"/>
      <w:r>
        <w:commentReference w:id="5"/>
      </w:r>
      <w:r>
        <w:rPr/>
      </w:r>
    </w:p>
    <w:p>
      <w:pPr>
        <w:pStyle w:val="Normal"/>
        <w:rPr/>
      </w:pPr>
      <w:ins w:id="260" w:author="Ruth McNally" w:date="2016-11-27T08:52:00Z">
        <w:r>
          <w:rPr/>
        </w:r>
      </w:ins>
    </w:p>
    <w:p>
      <w:pPr>
        <w:pStyle w:val="Normal"/>
        <w:rPr/>
      </w:pPr>
      <w:del w:id="261" w:author="adrian " w:date="2017-01-24T10:03:00Z">
        <w:r>
          <w:rPr/>
          <w:delText xml:space="preserve">Evidence of </w:delText>
        </w:r>
      </w:del>
      <w:ins w:id="262" w:author="adrian " w:date="2017-01-24T10:03:00Z">
        <w:r>
          <w:rPr/>
          <w:t>T</w:t>
        </w:r>
      </w:ins>
      <w:ins w:id="263" w:author="adrian " w:date="2017-01-24T10:02:00Z">
        <w:r>
          <w:rPr/>
          <w:t xml:space="preserve">rouble around the epistemic principles of totality </w:t>
        </w:r>
      </w:ins>
      <w:del w:id="264" w:author="adrian " w:date="2017-01-24T10:02:00Z">
        <w:r>
          <w:rPr/>
          <w:delText xml:space="preserve">shifting </w:delText>
        </w:r>
      </w:del>
      <w:del w:id="265" w:author="adrian " w:date="2017-01-24T10:03:00Z">
        <w:r>
          <w:rPr/>
          <w:delText xml:space="preserve">principles </w:delText>
        </w:r>
      </w:del>
      <w:ins w:id="266" w:author="adrian " w:date="2017-01-24T10:03:00Z">
        <w:r>
          <w:rPr/>
          <w:t xml:space="preserve">('keep all the data') take various forms. </w:t>
        </w:r>
      </w:ins>
      <w:del w:id="267" w:author="adrian " w:date="2017-01-24T10:04:00Z">
        <w:r>
          <w:rPr/>
          <w:delText xml:space="preserve">is also evident in the requirement to archive all of the data indefinitely. </w:delText>
        </w:r>
      </w:del>
      <w:del w:id="268" w:author="Ruth McNally" w:date="2016-11-27T08:53:00Z">
        <w:r>
          <w:rPr/>
          <w:delText xml:space="preserve">Tension </w:delText>
        </w:r>
      </w:del>
      <w:del w:id="269" w:author="adrian " w:date="2017-01-24T10:04:00Z">
        <w:r>
          <w:rPr/>
          <w:delText xml:space="preserve">– </w:delText>
        </w:r>
      </w:del>
      <w:r>
        <w:rPr/>
        <w:t>Cochrane and Birney paper about how to decide which data to compress by drawing on practices in visualisation data?</w:t>
      </w:r>
      <w:del w:id="270" w:author="Ruth McNally" w:date="2016-11-27T08:53:00Z">
        <w:r>
          <w:rPr/>
          <w:delText xml:space="preserve">  Data compression reduces its future utility to the SI of genomics</w:delText>
        </w:r>
      </w:del>
      <w:r>
        <w:rPr/>
        <w:t xml:space="preserve">. </w:t>
      </w:r>
      <w:r>
        <w:rPr/>
        <w:commentReference w:id="6"/>
      </w:r>
      <w:ins w:id="271" w:author="Ruth McNally" w:date="2016-11-27T08:58:00Z">
        <w:r>
          <w:rPr/>
          <w:t xml:space="preserve">They are developing a principled way to decide which data can be discarded or compressed. </w:t>
        </w:r>
      </w:ins>
    </w:p>
    <w:p>
      <w:pPr>
        <w:pStyle w:val="Normal"/>
        <w:rPr/>
      </w:pPr>
      <w:bookmarkStart w:id="22" w:name="move341856080"/>
      <w:bookmarkStart w:id="23" w:name="move341856080"/>
      <w:bookmarkEnd w:id="23"/>
      <w:r>
        <w:rPr/>
      </w:r>
    </w:p>
    <w:p>
      <w:pPr>
        <w:pStyle w:val="Normal"/>
        <w:rPr/>
      </w:pPr>
      <w:del w:id="272" w:author="adrian " w:date="2017-01-24T09:21:00Z">
        <w:r>
          <w:rPr/>
          <w:delText>However, t</w:delText>
        </w:r>
      </w:del>
      <w:ins w:id="273" w:author="adrian " w:date="2017-01-24T09:21:00Z">
        <w:r>
          <w:rPr/>
          <w:t>T</w:t>
        </w:r>
      </w:ins>
      <w:ins w:id="274" w:author="Ruth McNally" w:date="2016-11-27T08:48:00Z">
        <w:r>
          <w:rPr/>
          <w:t xml:space="preserve">he rising importance of social intelligence of genomics is not to say that genomics has changed its bedrock position regarding the foundational truth of DNA. </w:t>
        </w:r>
      </w:ins>
    </w:p>
    <w:p>
      <w:pPr>
        <w:pStyle w:val="Normal"/>
        <w:rPr/>
      </w:pPr>
      <w:del w:id="276" w:author="adrian " w:date="2017-01-24T10:04:00Z">
        <w:r>
          <w:rPr/>
        </w:r>
      </w:del>
    </w:p>
    <w:p>
      <w:pPr>
        <w:pStyle w:val="Normal"/>
        <w:rPr/>
      </w:pPr>
      <w:del w:id="278" w:author="Ruth McNally" w:date="2016-11-27T08:44:00Z">
        <w:r>
          <w:rPr/>
        </w:r>
      </w:del>
    </w:p>
    <w:p>
      <w:pPr>
        <w:pStyle w:val="Normal"/>
        <w:rPr/>
      </w:pPr>
      <w:r>
        <w:rPr/>
        <w:t>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sequences as ground truth or the bedrock of variation animate the complex projects, the multiplication of metrics and the pursuit of post-normal variations that presentations at the genomic collaboratory discussed.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p>
    <w:p>
      <w:pPr>
        <w:pStyle w:val="Normal"/>
        <w:rPr/>
      </w:pPr>
      <w:ins w:id="280" w:author="Ruth McNally" w:date="2016-11-27T08:11:00Z">
        <w:r>
          <w:rPr/>
        </w:r>
      </w:ins>
    </w:p>
    <w:p>
      <w:pPr>
        <w:pStyle w:val="Normal"/>
        <w:rPr/>
      </w:pPr>
      <w:del w:id="282" w:author="Ruth McNally" w:date="2016-11-27T08:18:00Z">
        <w:r>
          <w:rPr/>
          <w:delText xml:space="preserve">As a relatively nuanced form of SI, genomics has already instituted practices and infrastructures </w:delText>
        </w:r>
      </w:del>
      <w:del w:id="283" w:author="Ruth McNally" w:date="2016-11-27T08:14:00Z">
        <w:r>
          <w:rPr/>
          <w:delText xml:space="preserve">to uphold an </w:delText>
        </w:r>
      </w:del>
      <w:del w:id="284" w:author="Ruth McNally" w:date="2016-11-27T08:18:00Z">
        <w:r>
          <w:rPr/>
          <w:delText xml:space="preserve">EoC. </w:delText>
        </w:r>
      </w:del>
      <w:del w:id="285" w:author="Ruth McNally" w:date="2016-11-27T08:11:00Z">
        <w:r>
          <w:rPr/>
          <w:delText>The goal of the EoC in genomics seems to be to preserve the social fabric that makes the SI of genomics possible.  In support of this goal, t</w:delText>
        </w:r>
      </w:del>
      <w:del w:id="286" w:author="Ruth McNally" w:date="2016-11-27T08:15:00Z">
        <w:r>
          <w:rPr/>
          <w:delText>he field of genomics has instituted practices and infrastructures that support the sharing of data and the capturing of 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w:delText>
        </w:r>
      </w:del>
    </w:p>
    <w:p>
      <w:pPr>
        <w:pStyle w:val="Normal"/>
        <w:rPr/>
      </w:pPr>
      <w:bookmarkStart w:id="24" w:name="move34185365415"/>
      <w:r>
        <w:rPr/>
        <w:t xml:space="preserve">As a relatively nuanced form of SI, genomics has already instituted practices and infrastructures to uphold an EoC. </w:t>
      </w:r>
      <w:bookmarkEnd w:id="24"/>
      <w:r>
        <w:rPr/>
        <w:t xml:space="preserve">Genomics cares deeply about the data but perhaps in ways that </w:t>
      </w:r>
      <w:ins w:id="287" w:author="adrian " w:date="2017-01-24T10:06:00Z">
        <w:r>
          <w:rPr/>
          <w:t xml:space="preserve">uneasily </w:t>
        </w:r>
      </w:ins>
      <w:del w:id="288" w:author="adrian " w:date="2017-01-24T10:06:00Z">
        <w:r>
          <w:rPr/>
          <w:delText xml:space="preserve">negotiate with difficulty </w:delText>
        </w:r>
      </w:del>
      <w:ins w:id="289" w:author="adrian " w:date="2017-01-24T10:06:00Z">
        <w:r>
          <w:rPr/>
          <w:t xml:space="preserve">navigate </w:t>
        </w:r>
      </w:ins>
      <w:r>
        <w:rPr/>
        <w:t>between an ethics of care focused on norms and standards</w:t>
      </w:r>
      <w:ins w:id="290" w:author="Ruth McNally" w:date="2016-11-27T08:12:00Z">
        <w:r>
          <w:rPr/>
          <w:t>,</w:t>
        </w:r>
      </w:ins>
      <w:r>
        <w:rPr/>
        <w:t xml:space="preserve"> and a social intelligence focused on the potentials of data to support the emergence of new norms, new boundaries and orderings of significant differences. </w:t>
      </w:r>
      <w:r>
        <w:rPr/>
        <w:commentReference w:id="7"/>
      </w:r>
    </w:p>
    <w:p>
      <w:pPr>
        <w:pStyle w:val="Normal"/>
        <w:rPr/>
      </w:pPr>
      <w:ins w:id="291" w:author="Ruth McNally" w:date="2016-11-27T09:02:00Z">
        <w:r>
          <w:rPr/>
        </w:r>
      </w:ins>
    </w:p>
    <w:p>
      <w:pPr>
        <w:pStyle w:val="Normal"/>
        <w:rPr/>
      </w:pPr>
      <w:r>
        <w:rPr/>
      </w:r>
    </w:p>
    <w:p>
      <w:pPr>
        <w:pStyle w:val="Normal"/>
        <w:rPr/>
      </w:pPr>
      <w:ins w:id="293" w:author="adrian " w:date="2017-01-24T10:06:00Z">
        <w:r>
          <w:rPr/>
          <w:t xml:space="preserve">Much </w:t>
        </w:r>
      </w:ins>
      <w:ins w:id="294" w:author="adrian " w:date="2017-01-24T10:07:00Z">
        <w:r>
          <w:rPr/>
          <w:t xml:space="preserve">care for genomic data, about which our collaboratory participants had much to say, </w:t>
        </w:r>
      </w:ins>
      <w:del w:id="295" w:author="adrian " w:date="2017-01-24T10:06:00Z">
        <w:bookmarkStart w:id="25" w:name="move34185359216"/>
        <w:r>
          <w:rPr/>
          <w:delText xml:space="preserve">The goal of the EoC in </w:delText>
        </w:r>
      </w:del>
      <w:del w:id="296" w:author="adrian " w:date="2017-01-24T10:07:00Z">
        <w:r>
          <w:rPr/>
          <w:delText xml:space="preserve">genomics seems to be to </w:delText>
        </w:r>
      </w:del>
      <w:ins w:id="297" w:author="adrian " w:date="2017-01-24T10:07:00Z">
        <w:r>
          <w:rPr>
            <w:color w:val="00000A"/>
            <w:sz w:val="24"/>
          </w:rPr>
          <w:t xml:space="preserve"> seeks to </w:t>
        </w:r>
      </w:ins>
      <w:r>
        <w:rPr/>
        <w:t xml:space="preserve">preserve the social fabric that makes the SI of genomics possible.  In support of this goal, the field of genomics has instituted practices </w:t>
      </w:r>
      <w:ins w:id="298" w:author="adrian " w:date="2017-01-24T10:08:00Z">
        <w:r>
          <w:rPr/>
          <w:t xml:space="preserve">('bioinformatics') </w:t>
        </w:r>
      </w:ins>
      <w:r>
        <w:rPr/>
        <w:t xml:space="preserve">and infrastructures </w:t>
      </w:r>
      <w:ins w:id="299" w:author="adrian " w:date="2017-01-24T10:08:00Z">
        <w:r>
          <w:rPr/>
          <w:t xml:space="preserve">(archives, repositories, biobanks) </w:t>
        </w:r>
      </w:ins>
      <w:r>
        <w:rPr/>
        <w:t xml:space="preserve">that support the sharing of data and </w:t>
      </w:r>
      <w:ins w:id="300" w:author="adrian " w:date="2017-01-24T10:08:00Z">
        <w:r>
          <w:rPr/>
          <w:t xml:space="preserve">exploring </w:t>
        </w:r>
      </w:ins>
      <w:del w:id="301" w:author="adrian " w:date="2017-01-24T10:08:00Z">
        <w:r>
          <w:rPr/>
          <w:delText xml:space="preserve">the capturing of </w:delText>
        </w:r>
      </w:del>
      <w:r>
        <w:rPr/>
        <w:t xml:space="preserve">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 </w:t>
      </w:r>
      <w:bookmarkEnd w:id="25"/>
      <w:r>
        <w:rPr/>
        <w:t xml:space="preserve">There is also the work of curating the data, literally caring for it, so it is fit for future use by others – preparing the ground for the </w:t>
      </w:r>
      <w:del w:id="302" w:author="adrian " w:date="2017-01-24T10:09:00Z">
        <w:r>
          <w:rPr/>
          <w:delText xml:space="preserve">SI of genomics </w:delText>
        </w:r>
      </w:del>
      <w:ins w:id="303" w:author="adrian " w:date="2017-01-24T10:09:00Z">
        <w:r>
          <w:rPr/>
          <w:t xml:space="preserve">genomic social intelligence </w:t>
        </w:r>
      </w:ins>
      <w:r>
        <w:rPr/>
        <w:t xml:space="preserve">to </w:t>
      </w:r>
      <w:del w:id="304" w:author="adrian " w:date="2017-01-24T10:09:00Z">
        <w:r>
          <w:rPr/>
          <w:delText>do future work</w:delText>
        </w:r>
      </w:del>
      <w:ins w:id="305" w:author="adrian " w:date="2017-01-24T10:09:00Z">
        <w:r>
          <w:rPr/>
          <w:t>address the future</w:t>
        </w:r>
      </w:ins>
      <w:r>
        <w:rPr/>
        <w:t xml:space="preserve">. </w:t>
      </w:r>
    </w:p>
    <w:p>
      <w:pPr>
        <w:pStyle w:val="Normal"/>
        <w:rPr/>
      </w:pPr>
      <w:r>
        <w:rPr/>
      </w:r>
    </w:p>
    <w:p>
      <w:pPr>
        <w:pStyle w:val="Normal"/>
        <w:rPr/>
      </w:pPr>
      <w:r>
        <w:rPr/>
        <w:t xml:space="preserve">Metrics plays a noteworthy role in the exercise of the </w:t>
      </w:r>
      <w:del w:id="306" w:author="adrian " w:date="2017-01-24T10:09:00Z">
        <w:r>
          <w:rPr/>
          <w:delText>EoC for genomics</w:delText>
        </w:r>
      </w:del>
      <w:ins w:id="307" w:author="adrian " w:date="2017-01-24T10:09:00Z">
        <w:r>
          <w:rPr/>
          <w:t>genomic ethics of care</w:t>
        </w:r>
      </w:ins>
      <w:r>
        <w:rPr/>
        <w:t>. 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Some examples follow.</w:t>
      </w:r>
    </w:p>
    <w:p>
      <w:pPr>
        <w:pStyle w:val="Normal"/>
        <w:rPr/>
      </w:pPr>
      <w:r>
        <w:rPr/>
      </w:r>
    </w:p>
    <w:p>
      <w:pPr>
        <w:pStyle w:val="Normal"/>
        <w:rPr/>
      </w:pPr>
      <w:r>
        <w:rPr/>
        <w:t>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w:t>
      </w:r>
    </w:p>
    <w:p>
      <w:pPr>
        <w:pStyle w:val="Normal"/>
        <w:rPr/>
      </w:pPr>
      <w:r>
        <w:rPr/>
      </w:r>
    </w:p>
    <w:p>
      <w:pPr>
        <w:pStyle w:val="Normal"/>
        <w:rPr/>
      </w:pPr>
      <w:r>
        <w:rPr/>
        <w:t>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p>
    <w:p>
      <w:pPr>
        <w:pStyle w:val="Heading2"/>
        <w:rPr/>
      </w:pPr>
      <w:r>
        <w:rPr/>
        <w:t>Tensions between social intelligence and care in the composition of genomic data</w:t>
      </w:r>
      <w:ins w:id="308" w:author="Ruth McNally" w:date="2016-11-27T09:04:00Z">
        <w:r>
          <w:rPr/>
          <w:t xml:space="preserve"> – Social intelligence requires a post-normal ethic of care</w:t>
        </w:r>
      </w:ins>
    </w:p>
    <w:p>
      <w:pPr>
        <w:pStyle w:val="Heading2"/>
        <w:rPr/>
      </w:pPr>
      <w:ins w:id="310" w:author="Ruth McNally" w:date="2016-11-27T09:12:00Z">
        <w:r>
          <w:rPr/>
        </w:r>
      </w:ins>
    </w:p>
    <w:p>
      <w:pPr>
        <w:pStyle w:val="Normal"/>
        <w:rPr/>
      </w:pPr>
      <w:r>
        <w:rPr/>
        <w:t>Seems to be alignment between SI and EoC in genomics. But not always straight forward.</w:t>
      </w:r>
    </w:p>
    <w:p>
      <w:pPr>
        <w:pStyle w:val="Normal"/>
        <w:rPr>
          <w:rFonts w:eastAsia="Times New Roman" w:cs="Times New Roman"/>
        </w:rPr>
      </w:pPr>
      <w:ins w:id="312" w:author="Ruth McNally" w:date="2016-11-27T09:08:00Z">
        <w:r>
          <w:rPr>
            <w:rFonts w:eastAsia="Times New Roman" w:cs="Times New Roman"/>
          </w:rPr>
        </w:r>
      </w:ins>
    </w:p>
    <w:p>
      <w:pPr>
        <w:pStyle w:val="Normal"/>
        <w:rPr/>
      </w:pPr>
      <w:ins w:id="313" w:author="Ruth McNally" w:date="2016-11-27T09:08:00Z">
        <w:r>
          <w:rPr/>
          <w:t>Former practices of governmentality classify entities in relation to the norm.</w:t>
        </w:r>
      </w:ins>
    </w:p>
    <w:p>
      <w:pPr>
        <w:pStyle w:val="Normal"/>
        <w:rPr/>
      </w:pPr>
      <w:ins w:id="314" w:author="Ruth McNally" w:date="2016-11-27T09:08:00Z">
        <w:r>
          <w:rPr/>
        </w:r>
      </w:ins>
    </w:p>
    <w:p>
      <w:pPr>
        <w:pStyle w:val="Normal"/>
        <w:rPr/>
      </w:pPr>
      <w:ins w:id="315" w:author="Ruth McNally" w:date="2016-11-27T09:08:00Z">
        <w:r>
          <w:rPr/>
          <w:t>However, with social intelligence, the statistical mean is no longer a useful parameter. Social intelligence displaces a key measures of statistics – the mean, variance – as ways of knowing the population and meaningful entities within it.</w:t>
        </w:r>
      </w:ins>
      <w:ins w:id="316" w:author="Ruth McNally" w:date="2016-11-27T09:09:00Z">
        <w:r>
          <w:rPr/>
          <w:t xml:space="preserve"> These are displaced by machine learning and patterns and clusters. This way of knowing splits aggregates, e.g. breast cancer paper. </w:t>
        </w:r>
      </w:ins>
    </w:p>
    <w:p>
      <w:pPr>
        <w:pStyle w:val="Normal"/>
        <w:rPr/>
      </w:pPr>
      <w:ins w:id="317" w:author="Ruth McNally" w:date="2016-11-27T09:08:00Z">
        <w:r>
          <w:rPr/>
        </w:r>
      </w:ins>
    </w:p>
    <w:p>
      <w:pPr>
        <w:pStyle w:val="Normal"/>
        <w:rPr/>
      </w:pPr>
      <w:ins w:id="318" w:author="adrian " w:date="2017-01-24T10:10:00Z">
        <w:r>
          <w:rPr>
            <w:rFonts w:eastAsia="Times New Roman" w:cs="Times New Roman"/>
          </w:rPr>
          <w:commentReference w:id="8"/>
        </w:r>
      </w:ins>
    </w:p>
    <w:p>
      <w:pPr>
        <w:pStyle w:val="Normal"/>
        <w:rPr/>
      </w:pPr>
      <w:r>
        <w:rPr>
          <w:rFonts w:eastAsia="Times New Roman" w:cs="Times New Roman"/>
        </w:rPr>
        <w:t>Correlations or causations. Lucy.</w:t>
      </w:r>
      <w:r>
        <w:rPr>
          <w:rFonts w:eastAsia="Times New Roman" w:cs="Times New Roman"/>
        </w:rPr>
        <w:commentReference w:id="9"/>
      </w:r>
    </w:p>
    <w:p>
      <w:pPr>
        <w:pStyle w:val="Normal"/>
        <w:rPr/>
      </w:pPr>
      <w:r>
        <w:rPr/>
        <w:t>.</w:t>
      </w:r>
    </w:p>
    <w:p>
      <w:pPr>
        <w:pStyle w:val="Normal"/>
        <w:rPr/>
      </w:pPr>
      <w:r>
        <w:rPr/>
        <w:t>The social composition of data increasingly shows signs of tensions between knowledge (with its values of accuracy, predictivity, validity, and sometimes truth) and care, with its valences of relationality, well-being and sustaining differences.</w:t>
      </w:r>
    </w:p>
    <w:p>
      <w:pPr>
        <w:pStyle w:val="Normal"/>
        <w:rPr/>
      </w:pPr>
      <w:r>
        <w:rPr/>
      </w:r>
    </w:p>
    <w:p>
      <w:pPr>
        <w:pStyle w:val="Normal"/>
        <w:rPr/>
      </w:pPr>
      <w:r>
        <w:rPr/>
        <w:t xml:space="preserve">As the SI of genomics expands – resulting in ever increasing flows of NGS data - how can the EoC uphold the principle of data sharing? SRA at the EBI working to anticipate how to always keep the repository doors open. </w:t>
      </w:r>
    </w:p>
    <w:p>
      <w:pPr>
        <w:pStyle w:val="Normal"/>
        <w:rPr/>
      </w:pPr>
      <w:r>
        <w:rPr/>
      </w:r>
    </w:p>
    <w:p>
      <w:pPr>
        <w:pStyle w:val="Normal"/>
        <w:rPr/>
      </w:pPr>
      <w:r>
        <w:rPr/>
        <w:t xml:space="preserve">Tension – Cochrane and Birney paper about how to decide which data to compress by drawing on practices in visualisation data?  Data compression reduces its future utility to the SI of genomics. </w:t>
      </w:r>
      <w:r>
        <w:rPr/>
        <w:commentReference w:id="10"/>
      </w:r>
    </w:p>
    <w:p>
      <w:pPr>
        <w:pStyle w:val="Normal"/>
        <w:rPr/>
      </w:pPr>
      <w:bookmarkStart w:id="26" w:name="move34185608018"/>
      <w:bookmarkStart w:id="27" w:name="move34185608018"/>
      <w:bookmarkEnd w:id="27"/>
      <w:r>
        <w:rPr/>
      </w:r>
    </w:p>
    <w:p>
      <w:pPr>
        <w:pStyle w:val="Normal"/>
        <w:rPr/>
      </w:pPr>
      <w:r>
        <w:rPr/>
        <w:t>In the genomic collaboratory, we actively sought to draw attention to these tensions through forms of 'dissenting-within' (</w:t>
      </w:r>
      <w:r>
        <w:rPr>
          <w:b/>
        </w:rPr>
        <w:t>???</w:t>
      </w:r>
      <w:r>
        <w:rPr/>
        <w:t>) by pointing to ways in which genomics as a form of social intelligence invested in the coordinated large scale assembly and analysis of data became the target of economic transformation and reorganisation. Caught between the commodification of sequencing and the  uncomfortable prevalence of commoditised data platforms (Amazon Web Services), genomic social intelligence constantly seeks compromises between cost and complexity, between greater knowledge of variation and the potential to do anything about that variation.</w:t>
      </w:r>
    </w:p>
    <w:p>
      <w:pPr>
        <w:pStyle w:val="Normal"/>
        <w:rPr/>
      </w:pPr>
      <w:r>
        <w:rPr/>
      </w:r>
    </w:p>
    <w:p>
      <w:pPr>
        <w:pStyle w:val="Heading2"/>
        <w:rPr/>
      </w:pPr>
      <w:r>
        <w:rPr/>
        <w:t>References</w:t>
      </w:r>
    </w:p>
    <w:p>
      <w:pPr>
        <w:pStyle w:val="Bibliography"/>
        <w:rPr/>
      </w:pPr>
      <w:r>
        <w:rPr/>
        <w:t xml:space="preserve">Bellacasa, María Puig de la. 2012. “‘Nothing Comes Without Its World’: Thinking with Care.” </w:t>
      </w:r>
      <w:r>
        <w:rPr>
          <w:i/>
        </w:rPr>
        <w:t>The Sociological Review</w:t>
      </w:r>
      <w:r>
        <w:rPr/>
        <w:t xml:space="preserve"> 60 (2): 197–216. doi:</w:t>
      </w:r>
      <w:hyperlink r:id="rId2">
        <w:r>
          <w:rPr>
            <w:rStyle w:val="Link"/>
          </w:rPr>
          <w:t>10.1111/j.1467-954X.2012.02070.x</w:t>
        </w:r>
      </w:hyperlink>
      <w:r>
        <w:rPr/>
        <w:t>.</w:t>
      </w:r>
    </w:p>
    <w:p>
      <w:pPr>
        <w:pStyle w:val="Bibliography"/>
        <w:rPr/>
      </w:pPr>
      <w:r>
        <w:rPr/>
        <w:t xml:space="preserve">Chow-White, Peter A., and Miguel García-Sancho. 2011. “Bidirectional Shaping and Spaces of Convergence: Interactions Between Biology and Computing from the First DNA Sequencers to Global Genome Databases.” </w:t>
      </w:r>
      <w:r>
        <w:rPr>
          <w:i/>
        </w:rPr>
        <w:t>Science, Technology &amp; Human Values</w:t>
      </w:r>
      <w:r>
        <w:rPr/>
        <w:t>, February. doi:</w:t>
      </w:r>
      <w:hyperlink r:id="rId3">
        <w:r>
          <w:rPr>
            <w:rStyle w:val="Link"/>
          </w:rPr>
          <w:t>10.1177/0162243910397969</w:t>
        </w:r>
      </w:hyperlink>
      <w:r>
        <w:rPr/>
        <w:t>.</w:t>
      </w:r>
    </w:p>
    <w:p>
      <w:pPr>
        <w:pStyle w:val="Bibliography"/>
        <w:rPr/>
      </w:pPr>
      <w:r>
        <w:rPr/>
        <w:t xml:space="preserve">Gilligan, Carol. 1990. </w:t>
      </w:r>
      <w:r>
        <w:rPr>
          <w:i/>
        </w:rPr>
        <w:t>In a Different Voice: Psychological Theory and Women’s Development</w:t>
      </w:r>
      <w:r>
        <w:rPr/>
        <w:t>. Reissue edition. Cambridge, Mass: Harvard University Press.</w:t>
      </w:r>
    </w:p>
    <w:p>
      <w:pPr>
        <w:pStyle w:val="Bibliography"/>
        <w:rPr/>
      </w:pPr>
      <w:r>
        <w:rPr/>
        <w:t xml:space="preserve">Kihlstrom, John F., and Nancy Cantor. 2011. “Social Intelligence.” In </w:t>
      </w:r>
      <w:r>
        <w:rPr>
          <w:i/>
        </w:rPr>
        <w:t>The Cambridge Handbook of Intelligence</w:t>
      </w:r>
      <w:r>
        <w:rPr/>
        <w:t xml:space="preserve">. Cambridge Handbooks in Psychology. Cambridge University Press. </w:t>
      </w:r>
      <w:hyperlink r:id="rId4">
        <w:r>
          <w:rPr>
            <w:rStyle w:val="Link"/>
          </w:rPr>
          <w:t>http://dx.doi.org/10.1017/CBO9780511977244.029</w:t>
        </w:r>
      </w:hyperlink>
      <w:r>
        <w:rPr/>
        <w:t>.</w:t>
      </w:r>
    </w:p>
    <w:p>
      <w:pPr>
        <w:pStyle w:val="Bibliography"/>
        <w:rPr/>
      </w:pPr>
      <w:r>
        <w:rPr/>
        <w:t xml:space="preserve">Pentland, Alex. 2014. </w:t>
      </w:r>
      <w:r>
        <w:rPr>
          <w:i/>
        </w:rPr>
        <w:t>Social Physics: How Good Ideas Spread—The Lessons from a New Science</w:t>
      </w:r>
      <w:r>
        <w:rPr/>
        <w:t>. New York: Penguin Press HC, The.</w:t>
      </w:r>
    </w:p>
    <w:p>
      <w:pPr>
        <w:pStyle w:val="Bibliography1"/>
        <w:rPr/>
      </w:pPr>
      <w:ins w:id="320" w:author="adrian " w:date="2017-01-24T09:57:00Z">
        <w:bookmarkStart w:id="28" w:name="ZOTERO_BREF_BO4H2gObBFh5"/>
        <w:bookmarkStart w:id="29" w:name="__UnoMark__1303_735480170"/>
        <w:bookmarkEnd w:id="29"/>
        <w:r>
          <w:rPr>
            <w:rStyle w:val="Pagenumber"/>
          </w:rPr>
          <w:t xml:space="preserve">Hood L and Kevles DJ (eds) (1992) Biology and medicine in the twenty-first century. In: </w:t>
        </w:r>
      </w:ins>
      <w:ins w:id="321" w:author="adrian " w:date="2017-01-24T09:57:00Z">
        <w:r>
          <w:rPr>
            <w:i/>
          </w:rPr>
          <w:t>The Code of Code</w:t>
        </w:r>
      </w:ins>
      <w:ins w:id="322" w:author="adrian " w:date="2017-01-24T09:57:00Z">
        <w:r>
          <w:rPr/>
          <w:t>, Cambridge MA: Harvard University Press, pp. 136–63. Available from: http://www.vjf.cnrs.fr/histrecmed/publications-electroniques/Leroy%20Hood.pdf (accessed 18 December 2012).</w:t>
        </w:r>
      </w:ins>
    </w:p>
    <w:p>
      <w:pPr>
        <w:pStyle w:val="Bibliography1"/>
        <w:rPr/>
      </w:pPr>
      <w:ins w:id="323" w:author="adrian " w:date="2017-01-24T09:57:00Z">
        <w:r>
          <w:rPr/>
          <w:t xml:space="preserve">Kragh-Furbo M, Mackenzie A, Mort M, et al. (2015) Do biosensors biomedicalize? Sites of negotiation in DNA-based biosensing data practices. In: Nafus D (ed.), </w:t>
        </w:r>
      </w:ins>
      <w:ins w:id="324" w:author="adrian " w:date="2017-01-24T09:57:00Z">
        <w:r>
          <w:rPr>
            <w:i/>
          </w:rPr>
          <w:t>Biosensors</w:t>
        </w:r>
      </w:ins>
      <w:ins w:id="325" w:author="adrian " w:date="2017-01-24T09:57:00Z">
        <w:r>
          <w:rPr/>
          <w:t>, Cambridge, MA: MIT Press.</w:t>
        </w:r>
      </w:ins>
    </w:p>
    <w:p>
      <w:pPr>
        <w:pStyle w:val="Bibliography1"/>
        <w:rPr/>
      </w:pPr>
      <w:ins w:id="326" w:author="adrian " w:date="2017-01-24T09:57:00Z">
        <w:r>
          <w:rPr/>
          <w:t xml:space="preserve">Mackenzie A (2015) Machine Learning and Genomic Dimensionality: from Features to Landscapes. In: Stevens H and Richardson S (eds), </w:t>
        </w:r>
      </w:ins>
      <w:ins w:id="327" w:author="adrian " w:date="2017-01-24T09:57:00Z">
        <w:r>
          <w:rPr>
            <w:i/>
          </w:rPr>
          <w:t>Postgenomics: Perspectives on Biology After the Genome</w:t>
        </w:r>
      </w:ins>
      <w:ins w:id="328" w:author="adrian " w:date="2017-01-24T09:57:00Z">
        <w:r>
          <w:rPr/>
          <w:t>, Durham, N.C.: Duke University Press, pp. 73–102.</w:t>
        </w:r>
      </w:ins>
    </w:p>
    <w:p>
      <w:pPr>
        <w:sectPr>
          <w:footerReference w:type="default" r:id="rId5"/>
          <w:footnotePr>
            <w:numFmt w:val="decimal"/>
          </w:footnotePr>
          <w:endnotePr>
            <w:numFmt w:val="decimal"/>
          </w:endnotePr>
          <w:type w:val="nextPage"/>
          <w:pgSz w:w="11906" w:h="16838"/>
          <w:pgMar w:left="1800" w:right="1800" w:header="0" w:top="1440" w:footer="0" w:bottom="1440" w:gutter="0"/>
          <w:pgNumType w:fmt="decimal"/>
          <w:formProt w:val="false"/>
          <w:textDirection w:val="lrTb"/>
          <w:docGrid w:type="default" w:linePitch="360" w:charSpace="4294961151"/>
        </w:sectPr>
        <w:pStyle w:val="Bibliography1"/>
        <w:rPr/>
      </w:pPr>
      <w:ins w:id="329" w:author="adrian " w:date="2017-01-24T09:57:00Z">
        <w:r>
          <w:rPr/>
          <w:t xml:space="preserve">Mackenzie A, McNally, Ruth M., Mills, Richard, et al. (2015) Post-archival genomics and the Bulk Logistics of DNA Sequences. </w:t>
        </w:r>
      </w:ins>
      <w:ins w:id="330" w:author="adrian " w:date="2017-01-24T09:57:00Z">
        <w:bookmarkEnd w:id="28"/>
        <w:r>
          <w:rPr>
            <w:i/>
          </w:rPr>
          <w:t>BioSocieties</w:t>
        </w:r>
      </w:ins>
    </w:p>
    <w:p>
      <w:pPr>
        <w:pStyle w:val="Heading1"/>
        <w:rPr/>
      </w:pPr>
      <w:r>
        <w:rPr/>
      </w:r>
    </w:p>
    <w:sectPr>
      <w:footerReference w:type="default" r:id="rId6"/>
      <w:footnotePr>
        <w:numFmt w:val="decimal"/>
      </w:footnotePr>
      <w:endnotePr>
        <w:numFmt w:val="decimal"/>
      </w:end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uth McNally" w:date="2016-11-27T09:01:00Z" w:initials="RM">
    <w:p>
      <w:r>
        <w:rPr/>
        <w:t>Does this sentence imply that social intelligence is the same as big data science?</w:t>
      </w:r>
    </w:p>
  </w:comment>
  <w:comment w:id="1" w:author="Ruth McNally" w:date="2016-11-27T09:01:00Z" w:initials="RM">
    <w:p>
      <w:r>
        <w:rPr/>
        <w:t>Does this sentence imply that social intelligence is the same as big data science?</w:t>
      </w:r>
    </w:p>
  </w:comment>
  <w:comment w:id="2" w:author="adrian " w:date="2017-01-24T09:43:27Z" w:initials="">
    <w:p>
      <w:r>
        <w:rPr>
          <w:rFonts w:eastAsia="ＭＳ 明朝" w:ascii="Cambria" w:hAnsi="Cambria"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val="en-GB" w:eastAsia="en-GB" w:bidi="ar-SA"/>
        </w:rPr>
        <w:t>Reply to Ruth McNally (27/11/2016, 09:01): "..."</w:t>
      </w:r>
    </w:p>
    <w:p>
      <w:r>
        <w:rPr>
          <w:sz w:val="20"/>
          <w:lang w:bidi="ar-SA" w:eastAsia="en-GB" w:val="en-GB"/>
        </w:rPr>
        <w:t>Removed it!</w:t>
      </w:r>
    </w:p>
  </w:comment>
  <w:comment w:id="3" w:author="Ruth McNally" w:date="2016-11-27T09:01:00Z" w:initials="RM">
    <w:p>
      <w:r>
        <w:rPr/>
        <w:t>This relates to the section on the Ethic of Care in Evelyn’s piece.</w:t>
      </w:r>
    </w:p>
  </w:comment>
  <w:comment w:id="4" w:author="Ruth McNally" w:date="2016-11-27T09:01:00Z" w:initials="RM">
    <w:p>
      <w:r>
        <w:rPr/>
        <w:t>This is like Evelyn’s social intelligence type 2</w:t>
      </w:r>
    </w:p>
  </w:comment>
  <w:comment w:id="5" w:author="Ruth McNally" w:date="2016-11-27T09:01:00Z" w:initials="RM">
    <w:p>
      <w:r>
        <w:rPr/>
        <w:t>No sure if we need this .</w:t>
      </w:r>
    </w:p>
  </w:comment>
  <w:comment w:id="6" w:author="adrian " w:date="2016-11-27T08:52:00Z" w:initials="">
    <w:p>
      <w:r>
        <w:rPr>
          <w:rFonts w:ascii="Cambria" w:hAnsi="Cambria" w:eastAsia="ＭＳ 明朝"/>
          <w:sz w:val="20"/>
        </w:rPr>
        <w:t>Is this really ethic of care in the sense of relational thought? Promissory aspects of care – Fortun  - this is all about conditions of future possibility</w:t>
      </w:r>
    </w:p>
  </w:comment>
  <w:comment w:id="7" w:author="adrian " w:date="2016-11-27T08:56:00Z" w:initials="">
    <w:p>
      <w:r>
        <w:rPr>
          <w:rFonts w:ascii="Cambria" w:hAnsi="Cambria" w:eastAsia="ＭＳ 明朝"/>
          <w:sz w:val="20"/>
        </w:rPr>
        <w:t xml:space="preserve">This is the key proposition – but how to distinguish from the knowledge economy … Is this the old ethic of care, being replaced by a new one. </w:t>
      </w:r>
    </w:p>
  </w:comment>
  <w:comment w:id="8" w:author="adrian " w:date="2017-01-24T10:10:22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GB" w:bidi="ar-SA"/>
        </w:rPr>
        <w:t>HERE</w:t>
      </w:r>
    </w:p>
  </w:comment>
  <w:comment w:id="9" w:author="adrian " w:date="2016-11-27T07:36:00Z" w:initials="">
    <w:p>
      <w:r>
        <w:rPr>
          <w:rFonts w:ascii="Cambria" w:hAnsi="Cambria" w:eastAsia="ＭＳ 明朝"/>
          <w:sz w:val="20"/>
        </w:rPr>
        <w:t xml:space="preserve">Move this Lucy  down to tensions; distinguish ethics and data its future from ethics of care around the advent of new things; movement away from norms and means. </w:t>
      </w:r>
    </w:p>
  </w:comment>
  <w:comment w:id="10" w:author="adrian " w:date="2016-11-27T07:36:00Z" w:initials="">
    <w:p>
      <w:r>
        <w:rPr>
          <w:rFonts w:ascii="Cambria" w:hAnsi="Cambria" w:eastAsia="ＭＳ 明朝"/>
          <w:sz w:val="20"/>
        </w:rPr>
        <w:t>Is this really ethic of care in the sense of relational thought? Promissory aspects of care – Fortun  - this is all about conditions of future possibility</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rPr/>
      </w:pPr>
      <w:ins w:id="331" w:author="adrian " w:date="2017-01-24T09:49:00Z">
        <w:r>
          <w:rPr/>
          <w:endnoteRef/>
          <w:tab/>
          <w:t>The collaboratory itself displayed the compositional work of genomic Social Intelligence on data. The SI of BD is the outcome and depends upon the actions and inter-actions and collaboration of many different people and things. It is a redistribution of method. This was apparent in our collaboratory.</w:t>
        </w:r>
      </w:ins>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KDQˇ">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92392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923925"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0</w:t>
                          </w:r>
                          <w:r>
                            <w:fldChar w:fldCharType="end"/>
                          </w:r>
                        </w:p>
                      </w:txbxContent>
                    </wps:txbx>
                    <wps:bodyPr anchor="t" lIns="0" tIns="0" rIns="0" bIns="0">
                      <a:spAutoFit/>
                    </wps:bodyPr>
                  </wps:wsp>
                </a:graphicData>
              </a:graphic>
            </wp:anchor>
          </w:drawing>
        </mc:Choice>
        <mc:Fallback>
          <w:pict>
            <v:rect fillcolor="#FFFFFF" style="position:absolute;rotation:0;width:72.75pt;height:14.05pt;mso-wrap-distance-left:0pt;mso-wrap-distance-right:0pt;mso-wrap-distance-top:0pt;mso-wrap-distance-bottom:0pt;margin-top:0.05pt;mso-position-vertical-relative:text;margin-left:342.5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0</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i/>
          <w:i/>
        </w:rPr>
      </w:pPr>
      <w:r>
        <w:rPr>
          <w:rStyle w:val="Footnotereference"/>
        </w:rPr>
        <w:footnoteRef/>
        <w:tab/>
      </w:r>
      <w:r>
        <w:rPr>
          <w:i/>
        </w:rPr>
        <w:t xml:space="preserve"> </w:t>
      </w:r>
      <w:r>
        <w:rPr>
          <w:i/>
        </w:rPr>
        <w:t xml:space="preserve">NB these are generalisations; there is variety within each of these domains, e.g. between different ONS, between different cities and countries dealing with waste, between different life sciences. </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trackRevisions/>
  <w:defaultTabStop w:val="720"/>
  <w:footnotePr>
    <w:numFmt w:val="decimal"/>
    <w:footnote w:id="0"/>
    <w:footnote w:id="1"/>
  </w:footnotePr>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GB"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color w:val="00000A"/>
      <w:sz w:val="24"/>
      <w:szCs w:val="24"/>
      <w:lang w:val="en-GB" w:eastAsia="en-GB" w:bidi="ar-SA"/>
    </w:rPr>
  </w:style>
  <w:style w:type="paragraph" w:styleId="Heading1">
    <w:name w:val="Heading 1"/>
    <w:basedOn w:val="Normal"/>
    <w:next w:val="Normal"/>
    <w:qFormat/>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32e7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1c22"/>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2e7f"/>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672a46"/>
    <w:rPr/>
  </w:style>
  <w:style w:type="character" w:styleId="Footnotereference">
    <w:name w:val="footnote reference"/>
    <w:basedOn w:val="DefaultParagraphFont"/>
    <w:uiPriority w:val="99"/>
    <w:unhideWhenUsed/>
    <w:qFormat/>
    <w:rsid w:val="00672a46"/>
    <w:rPr>
      <w:vertAlign w:val="superscript"/>
    </w:rPr>
  </w:style>
  <w:style w:type="character" w:styleId="Annotationreference">
    <w:name w:val="annotation reference"/>
    <w:basedOn w:val="DefaultParagraphFont"/>
    <w:uiPriority w:val="99"/>
    <w:semiHidden/>
    <w:unhideWhenUsed/>
    <w:qFormat/>
    <w:rsid w:val="0043129f"/>
    <w:rPr>
      <w:sz w:val="18"/>
      <w:szCs w:val="18"/>
    </w:rPr>
  </w:style>
  <w:style w:type="character" w:styleId="CommentTextChar" w:customStyle="1">
    <w:name w:val="Comment Text Char"/>
    <w:basedOn w:val="DefaultParagraphFont"/>
    <w:link w:val="CommentText"/>
    <w:uiPriority w:val="99"/>
    <w:semiHidden/>
    <w:qFormat/>
    <w:rsid w:val="0043129f"/>
    <w:rPr/>
  </w:style>
  <w:style w:type="character" w:styleId="CommentSubjectChar" w:customStyle="1">
    <w:name w:val="Comment Subject Char"/>
    <w:basedOn w:val="CommentTextChar"/>
    <w:link w:val="CommentSubject"/>
    <w:uiPriority w:val="99"/>
    <w:semiHidden/>
    <w:qFormat/>
    <w:rsid w:val="0043129f"/>
    <w:rPr>
      <w:b/>
      <w:bCs/>
      <w:sz w:val="20"/>
      <w:szCs w:val="20"/>
    </w:rPr>
  </w:style>
  <w:style w:type="character" w:styleId="BalloonTextChar" w:customStyle="1">
    <w:name w:val="Balloon Text Char"/>
    <w:basedOn w:val="DefaultParagraphFont"/>
    <w:link w:val="BalloonText"/>
    <w:uiPriority w:val="99"/>
    <w:semiHidden/>
    <w:qFormat/>
    <w:rsid w:val="0043129f"/>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7b1c22"/>
    <w:rPr>
      <w:rFonts w:ascii="Calibri" w:hAnsi="Calibri" w:eastAsia="ＭＳ ゴシック" w:cs="" w:asciiTheme="majorHAnsi" w:cstheme="majorBidi" w:eastAsiaTheme="majorEastAsia" w:hAnsiTheme="majorHAnsi"/>
      <w:b/>
      <w:bCs/>
      <w:color w:val="4F81BD" w:themeColor="accent1"/>
    </w:rPr>
  </w:style>
  <w:style w:type="character" w:styleId="Link" w:customStyle="1">
    <w:name w:val="Link"/>
    <w:basedOn w:val="DefaultParagraphFont"/>
    <w:qFormat/>
    <w:rsid w:val="00d226b6"/>
    <w:rPr>
      <w:color w:val="4F81BD" w:themeColor="accent1"/>
    </w:rPr>
  </w:style>
  <w:style w:type="character" w:styleId="ListLabel1" w:customStyle="1">
    <w:name w:val="ListLabel 1"/>
    <w:qFormat/>
    <w:rPr>
      <w:rFonts w:cs="Courier New"/>
    </w:rPr>
  </w:style>
  <w:style w:type="character" w:styleId="InternetLink" w:customStyle="1">
    <w:name w:val="Internet Link"/>
    <w:rPr>
      <w:color w:val="000080"/>
      <w:u w:val="single"/>
      <w:lang w:val="uz-Cyrl-UZ" w:eastAsia="uz-Cyrl-UZ" w:bidi="uz-Cyrl-UZ"/>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FooterChar" w:customStyle="1">
    <w:name w:val="Footer Char"/>
    <w:basedOn w:val="DefaultParagraphFont"/>
    <w:link w:val="Footer"/>
    <w:uiPriority w:val="99"/>
    <w:qFormat/>
    <w:rsid w:val="00782953"/>
    <w:rPr>
      <w:color w:val="00000A"/>
      <w:sz w:val="24"/>
    </w:rPr>
  </w:style>
  <w:style w:type="character" w:styleId="Pagenumber">
    <w:name w:val="page number"/>
    <w:basedOn w:val="DefaultParagraphFont"/>
    <w:uiPriority w:val="99"/>
    <w:semiHidden/>
    <w:unhideWhenUsed/>
    <w:qFormat/>
    <w:rsid w:val="00782953"/>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e32e7f"/>
    <w:pPr>
      <w:spacing w:before="0" w:after="0"/>
      <w:ind w:left="720" w:hanging="0"/>
      <w:contextualSpacing/>
    </w:pPr>
    <w:rPr/>
  </w:style>
  <w:style w:type="paragraph" w:styleId="Footnotetext">
    <w:name w:val="footnote text"/>
    <w:basedOn w:val="Normal"/>
    <w:link w:val="FootnoteTextChar"/>
    <w:uiPriority w:val="99"/>
    <w:unhideWhenUsed/>
    <w:qFormat/>
    <w:rsid w:val="00672a46"/>
    <w:pPr/>
    <w:rPr/>
  </w:style>
  <w:style w:type="paragraph" w:styleId="Annotationtext">
    <w:name w:val="annotation text"/>
    <w:basedOn w:val="Normal"/>
    <w:link w:val="CommentTextChar"/>
    <w:uiPriority w:val="99"/>
    <w:semiHidden/>
    <w:unhideWhenUsed/>
    <w:qFormat/>
    <w:rsid w:val="0043129f"/>
    <w:pPr/>
    <w:rPr/>
  </w:style>
  <w:style w:type="paragraph" w:styleId="Annotationsubject">
    <w:name w:val="annotation subject"/>
    <w:basedOn w:val="Annotationtext"/>
    <w:link w:val="CommentSubjectChar"/>
    <w:uiPriority w:val="99"/>
    <w:semiHidden/>
    <w:unhideWhenUsed/>
    <w:qFormat/>
    <w:rsid w:val="0043129f"/>
    <w:pPr/>
    <w:rPr>
      <w:b/>
      <w:bCs/>
      <w:sz w:val="20"/>
      <w:szCs w:val="20"/>
    </w:rPr>
  </w:style>
  <w:style w:type="paragraph" w:styleId="BalloonText">
    <w:name w:val="Balloon Text"/>
    <w:basedOn w:val="Normal"/>
    <w:link w:val="BalloonTextChar"/>
    <w:uiPriority w:val="99"/>
    <w:semiHidden/>
    <w:unhideWhenUsed/>
    <w:qFormat/>
    <w:rsid w:val="0043129f"/>
    <w:pPr/>
    <w:rPr>
      <w:rFonts w:ascii="Lucida Grande" w:hAnsi="Lucida Grande" w:cs="Lucida Grande"/>
      <w:sz w:val="18"/>
      <w:szCs w:val="18"/>
    </w:rPr>
  </w:style>
  <w:style w:type="paragraph" w:styleId="Bibliography">
    <w:name w:val="Bibliography"/>
    <w:basedOn w:val="Normal"/>
    <w:qFormat/>
    <w:rsid w:val="00d226b6"/>
    <w:pPr>
      <w:spacing w:before="180" w:after="180"/>
    </w:pPr>
    <w:rPr>
      <w:rFonts w:eastAsia="Cambria" w:eastAsiaTheme="minorHAnsi"/>
      <w:lang w:val="en-US" w:eastAsia="en-US"/>
    </w:rPr>
  </w:style>
  <w:style w:type="paragraph" w:styleId="Footnote" w:customStyle="1">
    <w:name w:val="Footnote"/>
    <w:basedOn w:val="Normal"/>
    <w:pPr/>
    <w:rPr/>
  </w:style>
  <w:style w:type="paragraph" w:styleId="Footer">
    <w:name w:val="Footer"/>
    <w:basedOn w:val="Normal"/>
    <w:link w:val="FooterChar"/>
    <w:uiPriority w:val="99"/>
    <w:unhideWhenUsed/>
    <w:rsid w:val="00782953"/>
    <w:pPr>
      <w:tabs>
        <w:tab w:val="center" w:pos="4320" w:leader="none"/>
        <w:tab w:val="right" w:pos="8640" w:leader="none"/>
      </w:tabs>
    </w:pPr>
    <w:rPr/>
  </w:style>
  <w:style w:type="paragraph" w:styleId="FrameContents">
    <w:name w:val="Frame Contents"/>
    <w:basedOn w:val="Normal"/>
    <w:qFormat/>
    <w:pPr/>
    <w:rPr/>
  </w:style>
  <w:style w:type="paragraph" w:styleId="Endnote">
    <w:name w:val="Endnote"/>
    <w:basedOn w:val="Normal"/>
    <w:pPr/>
    <w:rPr/>
  </w:style>
  <w:style w:type="paragraph" w:styleId="Bibliography1">
    <w:name w:val="Bibliography 1"/>
    <w:basedOn w:val="Index"/>
    <w:qFormat/>
    <w:pPr>
      <w:spacing w:lineRule="atLeast" w:line="240" w:before="0" w:after="240"/>
      <w:ind w:left="720" w:hanging="72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11/j.1467-954X.2012.02070.x" TargetMode="External"/><Relationship Id="rId3" Type="http://schemas.openxmlformats.org/officeDocument/2006/relationships/hyperlink" Target="http://dx.doi.org/10.1177/0162243910397969" TargetMode="External"/><Relationship Id="rId4" Type="http://schemas.openxmlformats.org/officeDocument/2006/relationships/hyperlink" Target="http://dx.doi.org/10.1017/CBO9780511977244.02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LibreOffice/4.4.6.3$Linux_X86_64 LibreOffice_project/40m0$Build-3</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2016-11-27T07:31:00Z</dcterms:created>
  <dc:creator>Ruth McNally</dc:creator>
  <dc:language>en-GB</dc:language>
  <cp:lastModifiedBy>adrian </cp:lastModifiedBy>
  <cp:lastPrinted>2016-11-27T07:37:00Z</cp:lastPrinted>
  <dcterms:modified xsi:type="dcterms:W3CDTF">2017-01-24T10:15:35Z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2jgQ2HgkTDYA_1">
    <vt:lpwstr>ZOTERO_ITEM CSL_CITATION {"citationID":"23upa5gtjv","properties":{"formattedCitation":"(Hood and Kevles, 1992)","plainCitation":"(Hood and Kevles, 1992)"},"citationItems":[{"id":817,"uris":["http://zotero.org/users/29527/items/22DTK5Z4"],"uri":["http://zo</vt:lpwstr>
  </property>
  <property fmtid="{D5CDD505-2E9C-101B-9397-08002B2CF9AE}" pid="9" name="ZOTERO_BREF_2jgQ2HgkTDYA_2">
    <vt:lpwstr>tero.org/users/29527/items/22DTK5Z4"],"itemData":{"id":817,"type":"chapter","title":"Biology and medicine in the twenty-first century","container-title":"The Code of Code","publisher":"Harvard University Press","publisher-place":"Cambridge MA","page":"136</vt:lpwstr>
  </property>
  <property fmtid="{D5CDD505-2E9C-101B-9397-08002B2CF9AE}" pid="10" name="ZOTERO_BREF_2jgQ2HgkTDYA_3">
    <vt:lpwstr>-63","source":"Google Scholar","event-place":"Cambridge MA","URL":"http://www.vjf.cnrs.fr/histrecmed/publications-electroniques/Leroy%20Hood.pdf","call-number":"0049","note":"00063","editor":[{"family":"Hood","given":"Leroy"},{"family":"Kevles","given":"D</vt:lpwstr>
  </property>
  <property fmtid="{D5CDD505-2E9C-101B-9397-08002B2CF9AE}" pid="11" name="ZOTERO_BREF_2jgQ2HgkTDYA_4">
    <vt:lpwstr>aniel J."}],"issued":{"date-parts":[["1992"]]},"accessed":{"date-parts":[["2012",12,18]]}}}],"schema":"https://github.com/citation-style-language/schema/raw/master/csl-citation.json"}</vt:lpwstr>
  </property>
  <property fmtid="{D5CDD505-2E9C-101B-9397-08002B2CF9AE}" pid="12" name="ZOTERO_BREF_BO4H2gObBFh5_1">
    <vt:lpwstr>ZOTERO_BIBL {"custom":[]} CSL_BIBLIOGRAPHY</vt:lpwstr>
  </property>
  <property fmtid="{D5CDD505-2E9C-101B-9397-08002B2CF9AE}" pid="13" name="ZOTERO_BREF_X0lMJ1QWAmrp_1">
    <vt:lpwstr>ZOTERO_ITEM CSL_CITATION {"citationID":"odm3l06b","properties":{"formattedCitation":"(Mackenzie, 2015)","plainCitation":"(Mackenzie, 2015)"},"citationItems":[{"id":36206,"uris":["http://zotero.org/users/29527/items/VSDN8TUE"],"uri":["http://zotero.org/use</vt:lpwstr>
  </property>
  <property fmtid="{D5CDD505-2E9C-101B-9397-08002B2CF9AE}" pid="14" name="ZOTERO_BREF_X0lMJ1QWAmrp_2">
    <vt:lpwstr>rs/29527/items/VSDN8TUE"],"itemData":{"id":36206,"type":"chapter","title":"Machine Learning and Genomic Dimensionality: from Features to Landscapes","container-title":"Postgenomics: Perspectives on Biology After the Genome","publisher":"Duke University Pr</vt:lpwstr>
  </property>
  <property fmtid="{D5CDD505-2E9C-101B-9397-08002B2CF9AE}" pid="15" name="ZOTERO_BREF_X0lMJ1QWAmrp_3">
    <vt:lpwstr>ess","publisher-place":"Durham, N.C.","page":"73-102","event-place":"Durham, N.C.","author":[{"family":"Mackenzie","given":"Adrian"}],"editor":[{"family":"Stevens","given":"Hallam"},{"family":"Richardson","given":"Sarah"}],"issued":{"date-parts":[["2015"]</vt:lpwstr>
  </property>
  <property fmtid="{D5CDD505-2E9C-101B-9397-08002B2CF9AE}" pid="16" name="ZOTERO_BREF_X0lMJ1QWAmrp_4">
    <vt:lpwstr>]}}}],"schema":"https://github.com/citation-style-language/schema/raw/master/csl-citation.json"}</vt:lpwstr>
  </property>
  <property fmtid="{D5CDD505-2E9C-101B-9397-08002B2CF9AE}" pid="17" name="ZOTERO_BREF_j3O5bDCg3EKk_1">
    <vt:lpwstr>ZOTERO_ITEM CSL_CITATION {"citationID":"1aubnul8gb","properties":{"formattedCitation":"(Mackenzie et al., 2015)","plainCitation":"(Mackenzie et al., 2015)"},"citationItems":[{"id":5104,"uris":["http://zotero.org/users/29527/items/4X96UCTK"],"uri":["http:/</vt:lpwstr>
  </property>
  <property fmtid="{D5CDD505-2E9C-101B-9397-08002B2CF9AE}" pid="18" name="ZOTERO_BREF_j3O5bDCg3EKk_2">
    <vt:lpwstr>/zotero.org/users/29527/items/4X96UCTK"],"itemData":{"id":5104,"type":"article-journal","title":"Post-archival genomics and the Bulk Logistics of DNA Sequences","container-title":"BioSocieties","volume":"accepted","author":[{"family":"Mackenzie","given":"</vt:lpwstr>
  </property>
  <property fmtid="{D5CDD505-2E9C-101B-9397-08002B2CF9AE}" pid="19" name="ZOTERO_BREF_j3O5bDCg3EKk_3">
    <vt:lpwstr>Adrian"},{"family":"McNally, Ruth M.","given":""},{"family":"Mills, Richard","given":""},{"family":"Sharples, Stuart","given":""}],"issued":{"date-parts":[["2015"]]}}}],"schema":"https://github.com/citation-style-language/schema/raw/master/csl-citation.js</vt:lpwstr>
  </property>
  <property fmtid="{D5CDD505-2E9C-101B-9397-08002B2CF9AE}" pid="20" name="ZOTERO_BREF_j3O5bDCg3EKk_4">
    <vt:lpwstr>on"}</vt:lpwstr>
  </property>
  <property fmtid="{D5CDD505-2E9C-101B-9397-08002B2CF9AE}" pid="21" name="ZOTERO_BREF_p8SsKU415THz_1">
    <vt:lpwstr>ZOTERO_ITEM CSL_CITATION {"citationID":"1910uh58rp","properties":{"formattedCitation":"(Kragh-Furbo et al., 2015)","plainCitation":"(Kragh-Furbo et al., 2015)"},"citationItems":[{"id":4057,"uris":["http://zotero.org/users/29527/items/J8PNKVDK"],"uri":["ht</vt:lpwstr>
  </property>
  <property fmtid="{D5CDD505-2E9C-101B-9397-08002B2CF9AE}" pid="22" name="ZOTERO_BREF_p8SsKU415THz_2">
    <vt:lpwstr>tp://zotero.org/users/29527/items/J8PNKVDK"],"itemData":{"id":4057,"type":"chapter","title":"Do biosensors biomedicalize? Sites of negotiation in DNA-based biosensing data practices","container-title":"Biosensors","publisher":"MIT Press","publisher-place"</vt:lpwstr>
  </property>
  <property fmtid="{D5CDD505-2E9C-101B-9397-08002B2CF9AE}" pid="23" name="ZOTERO_BREF_p8SsKU415THz_3">
    <vt:lpwstr>:"Cambridge, MA","event-place":"Cambridge, MA","author":[{"family":"Kragh-Furbo","given":"Mette"},{"family":"Mackenzie","given":"Adrian"},{"family":"Mort","given":"Maggie"},{"family":"Roberts, Celia","given":""}],"editor":[{"family":"Nafus","given":"Dawn"</vt:lpwstr>
  </property>
  <property fmtid="{D5CDD505-2E9C-101B-9397-08002B2CF9AE}" pid="24" name="ZOTERO_BREF_p8SsKU415THz_4">
    <vt:lpwstr>}],"issued":{"date-parts":[["2015"]]}}}],"schema":"https://github.com/citation-style-language/schema/raw/master/csl-citation.json"}</vt:lpwstr>
  </property>
  <property fmtid="{D5CDD505-2E9C-101B-9397-08002B2CF9AE}" pid="25" name="ZOTERO_PREF_1">
    <vt:lpwstr>&lt;data data-version="3" zotero-version="4.0.29.16"&gt;&lt;session id="zd4ORh5U"/&gt;&lt;style id="http://www.zotero.org/styles/sage-harvard" hasBibliography="1" bibliographyStyleHasBeenSet="1"/&gt;&lt;prefs&gt;&lt;pref name="fieldType" value="Bookmark"/&gt;&lt;pref name="storeReference</vt:lpwstr>
  </property>
  <property fmtid="{D5CDD505-2E9C-101B-9397-08002B2CF9AE}" pid="26" name="ZOTERO_PREF_2">
    <vt:lpwstr>s" value="true"/&gt;&lt;pref name="automaticJournalAbbreviations" value="true"/&gt;&lt;pref name="noteType" value=""/&gt;&lt;/prefs&gt;&lt;/data&gt;</vt:lpwstr>
  </property>
</Properties>
</file>